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9D" w:rsidRDefault="00E0569D" w:rsidP="00E0569D">
      <w:pPr>
        <w:pStyle w:val="Heading1"/>
        <w:rPr>
          <w:lang w:val="en-US"/>
        </w:rPr>
      </w:pPr>
      <w:r w:rsidRPr="00E0569D">
        <w:rPr>
          <w:lang w:val="en-US"/>
        </w:rPr>
        <w:t>New features in Conga 3.0</w:t>
      </w:r>
    </w:p>
    <w:p w:rsidR="00E0569D" w:rsidRPr="00E0569D" w:rsidRDefault="00E0569D" w:rsidP="00E0569D">
      <w:pPr>
        <w:pStyle w:val="Heading2"/>
        <w:rPr>
          <w:lang w:val="en-US"/>
        </w:rPr>
      </w:pPr>
      <w:r>
        <w:rPr>
          <w:lang w:val="en-US"/>
        </w:rPr>
        <w:t>One size fit all</w:t>
      </w:r>
    </w:p>
    <w:p w:rsidR="00E0569D" w:rsidRDefault="00E0569D">
      <w:pPr>
        <w:rPr>
          <w:lang w:val="en-US"/>
        </w:rPr>
      </w:pPr>
      <w:r>
        <w:rPr>
          <w:lang w:val="en-US"/>
        </w:rPr>
        <w:t>We are only built</w:t>
      </w:r>
      <w:r w:rsidRPr="00E0569D">
        <w:rPr>
          <w:lang w:val="en-US"/>
        </w:rPr>
        <w:t xml:space="preserve"> one version of Conga 3.0 that supports both classic and </w:t>
      </w:r>
      <w:proofErr w:type="spellStart"/>
      <w:r w:rsidRPr="00E0569D">
        <w:rPr>
          <w:lang w:val="en-US"/>
        </w:rPr>
        <w:t>unicode</w:t>
      </w:r>
      <w:proofErr w:type="spellEnd"/>
      <w:r w:rsidRPr="00E0569D">
        <w:rPr>
          <w:lang w:val="en-US"/>
        </w:rPr>
        <w:t xml:space="preserve">. </w:t>
      </w:r>
      <w:r>
        <w:rPr>
          <w:lang w:val="en-US"/>
        </w:rPr>
        <w:t xml:space="preserve">There is still a 32 bit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64 bit version of Conga. They are name conga30_32 and conga30_64.</w:t>
      </w:r>
    </w:p>
    <w:p w:rsidR="00E0569D" w:rsidRDefault="00E0569D">
      <w:pPr>
        <w:rPr>
          <w:lang w:val="en-US"/>
        </w:rPr>
      </w:pPr>
      <w:r>
        <w:rPr>
          <w:lang w:val="en-US"/>
        </w:rPr>
        <w:t xml:space="preserve">I suggest that we use the same version for ride. The only possible downside which I can see is the common use of the </w:t>
      </w:r>
      <w:proofErr w:type="spellStart"/>
      <w:r>
        <w:rPr>
          <w:lang w:val="en-US"/>
        </w:rPr>
        <w:t>gnutls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library ,</w:t>
      </w:r>
      <w:proofErr w:type="gramEnd"/>
      <w:r>
        <w:rPr>
          <w:lang w:val="en-US"/>
        </w:rPr>
        <w:t xml:space="preserve"> so if trace is switched on in Conga trace from Ride will also appear in the log file.</w:t>
      </w:r>
      <w:r w:rsidR="001B2D3F">
        <w:rPr>
          <w:lang w:val="en-US"/>
        </w:rPr>
        <w:t xml:space="preserve"> (See Multiple Roots)</w:t>
      </w:r>
    </w:p>
    <w:p w:rsidR="00E0569D" w:rsidRDefault="00E0569D" w:rsidP="00E0569D">
      <w:pPr>
        <w:pStyle w:val="Heading2"/>
        <w:rPr>
          <w:lang w:val="en-US"/>
        </w:rPr>
      </w:pPr>
      <w:r>
        <w:rPr>
          <w:lang w:val="en-US"/>
        </w:rPr>
        <w:t>Dynamic load</w:t>
      </w:r>
    </w:p>
    <w:p w:rsidR="00E0569D" w:rsidRDefault="00E0569D" w:rsidP="00E0569D">
      <w:pPr>
        <w:rPr>
          <w:lang w:val="en-US"/>
        </w:rPr>
      </w:pPr>
      <w:proofErr w:type="spellStart"/>
      <w:r>
        <w:rPr>
          <w:lang w:val="en-US"/>
        </w:rPr>
        <w:t>GnuTLS</w:t>
      </w:r>
      <w:proofErr w:type="spellEnd"/>
      <w:r>
        <w:rPr>
          <w:lang w:val="en-US"/>
        </w:rPr>
        <w:t xml:space="preserve"> is loaded dynamically when it is needed,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benefit is that we can ru</w:t>
      </w:r>
      <w:r w:rsidR="00B30D4F">
        <w:rPr>
          <w:lang w:val="en-US"/>
        </w:rPr>
        <w:t>n plain conga with</w:t>
      </w:r>
      <w:r>
        <w:rPr>
          <w:lang w:val="en-US"/>
        </w:rPr>
        <w:t xml:space="preserve">out </w:t>
      </w:r>
      <w:proofErr w:type="spellStart"/>
      <w:r>
        <w:rPr>
          <w:lang w:val="en-US"/>
        </w:rPr>
        <w:t>gnutls</w:t>
      </w:r>
      <w:proofErr w:type="spellEnd"/>
      <w:r>
        <w:rPr>
          <w:lang w:val="en-US"/>
        </w:rPr>
        <w:t xml:space="preserve">, the downside is that it is a </w:t>
      </w:r>
      <w:del w:id="0" w:author="Bjørn H. Christensen" w:date="2017-03-14T11:30:00Z">
        <w:r w:rsidDel="00D00014">
          <w:rPr>
            <w:lang w:val="en-US"/>
          </w:rPr>
          <w:delText>bit  more</w:delText>
        </w:r>
      </w:del>
      <w:ins w:id="1" w:author="Bjørn H. Christensen" w:date="2017-03-14T11:30:00Z">
        <w:r w:rsidR="00D00014">
          <w:rPr>
            <w:lang w:val="en-US"/>
          </w:rPr>
          <w:t>bit more</w:t>
        </w:r>
      </w:ins>
      <w:r>
        <w:rPr>
          <w:lang w:val="en-US"/>
        </w:rPr>
        <w:t xml:space="preserve"> tricky to know where the </w:t>
      </w:r>
      <w:proofErr w:type="spellStart"/>
      <w:r>
        <w:rPr>
          <w:lang w:val="en-US"/>
        </w:rPr>
        <w:t>Congassl</w:t>
      </w:r>
      <w:proofErr w:type="spellEnd"/>
      <w:r>
        <w:rPr>
          <w:lang w:val="en-US"/>
        </w:rPr>
        <w:t xml:space="preserve"> library is loaded from.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 may have a task here to try to load the </w:t>
      </w:r>
      <w:proofErr w:type="spellStart"/>
      <w:r>
        <w:rPr>
          <w:lang w:val="en-US"/>
        </w:rPr>
        <w:t>congassl</w:t>
      </w:r>
      <w:proofErr w:type="spellEnd"/>
      <w:r>
        <w:rPr>
          <w:lang w:val="en-US"/>
        </w:rPr>
        <w:t xml:space="preserve"> lib from the same directory as the conga lib. I do not know how to do that on NIX) </w:t>
      </w:r>
    </w:p>
    <w:p w:rsidR="00B30D4F" w:rsidRDefault="00B30D4F" w:rsidP="00B30D4F">
      <w:pPr>
        <w:pStyle w:val="Heading2"/>
        <w:rPr>
          <w:lang w:val="en-US"/>
        </w:rPr>
      </w:pPr>
      <w:proofErr w:type="spellStart"/>
      <w:r>
        <w:rPr>
          <w:lang w:val="en-US"/>
        </w:rPr>
        <w:t>GnuTLS</w:t>
      </w:r>
      <w:proofErr w:type="spellEnd"/>
    </w:p>
    <w:p w:rsidR="00B30D4F" w:rsidRDefault="00B30D4F" w:rsidP="00B30D4F">
      <w:pPr>
        <w:rPr>
          <w:lang w:val="en-US"/>
        </w:rPr>
      </w:pPr>
      <w:r>
        <w:rPr>
          <w:lang w:val="en-US"/>
        </w:rPr>
        <w:t xml:space="preserve">I have upgraded to 3.4.16, and a lot of the certificate handling </w:t>
      </w:r>
      <w:del w:id="2" w:author="Bjørn H. Christensen" w:date="2017-03-14T11:30:00Z">
        <w:r w:rsidDel="00D00014">
          <w:rPr>
            <w:lang w:val="en-US"/>
          </w:rPr>
          <w:delText>have</w:delText>
        </w:r>
      </w:del>
      <w:ins w:id="3" w:author="Bjørn H. Christensen" w:date="2017-03-14T11:30:00Z">
        <w:r w:rsidR="00D00014">
          <w:rPr>
            <w:lang w:val="en-US"/>
          </w:rPr>
          <w:t>has</w:t>
        </w:r>
      </w:ins>
      <w:r>
        <w:rPr>
          <w:lang w:val="en-US"/>
        </w:rPr>
        <w:t xml:space="preserve"> changed but I hope it looks the same f</w:t>
      </w:r>
      <w:r w:rsidR="001B2D3F">
        <w:rPr>
          <w:lang w:val="en-US"/>
        </w:rPr>
        <w:t>rom the APL Side. One new thing</w:t>
      </w:r>
      <w:r>
        <w:rPr>
          <w:lang w:val="en-US"/>
        </w:rPr>
        <w:t xml:space="preserve"> is it is now possible to you certificates in the Microsoft Certificate store for Servers.</w:t>
      </w:r>
      <w:r w:rsidR="001B2D3F">
        <w:rPr>
          <w:lang w:val="en-US"/>
        </w:rPr>
        <w:t xml:space="preserve"> </w:t>
      </w:r>
      <w:proofErr w:type="gramStart"/>
      <w:r w:rsidR="001B2D3F">
        <w:rPr>
          <w:lang w:val="en-US"/>
        </w:rPr>
        <w:t xml:space="preserve">Added Server Name </w:t>
      </w:r>
      <w:proofErr w:type="spellStart"/>
      <w:r w:rsidR="001B2D3F">
        <w:rPr>
          <w:lang w:val="en-US"/>
        </w:rPr>
        <w:t>Indicaction</w:t>
      </w:r>
      <w:proofErr w:type="spellEnd"/>
      <w:r w:rsidR="001B2D3F">
        <w:rPr>
          <w:lang w:val="en-US"/>
        </w:rPr>
        <w:t>, Session Tickets.</w:t>
      </w:r>
      <w:proofErr w:type="gramEnd"/>
      <w:r w:rsidR="001B2D3F">
        <w:rPr>
          <w:lang w:val="en-US"/>
        </w:rPr>
        <w:t xml:space="preserve"> No changes on the APL Side.</w:t>
      </w:r>
    </w:p>
    <w:p w:rsidR="00B30D4F" w:rsidRDefault="001B2D3F" w:rsidP="001B2D3F">
      <w:pPr>
        <w:pStyle w:val="Heading2"/>
        <w:rPr>
          <w:lang w:val="en-US"/>
        </w:rPr>
      </w:pPr>
      <w:r>
        <w:rPr>
          <w:lang w:val="en-US"/>
        </w:rPr>
        <w:t>Multiple Roots</w:t>
      </w:r>
    </w:p>
    <w:p w:rsidR="001B2D3F" w:rsidRDefault="001B2D3F" w:rsidP="001B2D3F">
      <w:pPr>
        <w:rPr>
          <w:lang w:val="en-US"/>
        </w:rPr>
      </w:pPr>
      <w:r>
        <w:rPr>
          <w:lang w:val="en-US"/>
        </w:rPr>
        <w:t>We have added the possibility to run two roots in one WS that cannot see each other. All is in place in Conga but how the APL side utilize it is a little unclear, I have implemented a classy suggestion.</w:t>
      </w:r>
    </w:p>
    <w:p w:rsidR="002C11C3" w:rsidRDefault="002C11C3" w:rsidP="001B2D3F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DRC.Init</w:t>
      </w:r>
      <w:proofErr w:type="spellEnd"/>
      <w:r>
        <w:rPr>
          <w:lang w:val="en-US"/>
        </w:rPr>
        <w:t xml:space="preserve"> ‘’ </w:t>
      </w:r>
      <w:r w:rsidRPr="002C11C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DRC←DRCShared.Init</w:t>
      </w:r>
      <w:proofErr w:type="spellEnd"/>
      <w:r>
        <w:rPr>
          <w:lang w:val="en-US"/>
        </w:rPr>
        <w:t xml:space="preserve"> ‘’</w:t>
      </w:r>
    </w:p>
    <w:p w:rsidR="00F666B8" w:rsidRDefault="00D147CB" w:rsidP="00D147CB">
      <w:pPr>
        <w:pStyle w:val="Heading2"/>
        <w:rPr>
          <w:lang w:val="en-US"/>
        </w:rPr>
      </w:pPr>
      <w:r>
        <w:rPr>
          <w:lang w:val="en-US"/>
        </w:rPr>
        <w:t>Version</w:t>
      </w:r>
    </w:p>
    <w:p w:rsidR="00D00014" w:rsidRDefault="00D147CB" w:rsidP="00D00014">
      <w:pPr>
        <w:rPr>
          <w:ins w:id="4" w:author="Bjørn H. Christensen" w:date="2017-03-14T11:30:00Z"/>
          <w:lang w:val="en-US"/>
        </w:rPr>
      </w:pPr>
      <w:r>
        <w:rPr>
          <w:lang w:val="en-US"/>
        </w:rPr>
        <w:t>New function to return the version of Conga as an integer 30001334</w:t>
      </w:r>
      <w:ins w:id="5" w:author="Bjørn H. Christensen" w:date="2017-03-14T11:30:00Z">
        <w:r w:rsidR="00D00014">
          <w:rPr>
            <w:lang w:val="en-US"/>
          </w:rPr>
          <w:t xml:space="preserve">, </w:t>
        </w:r>
        <w:r w:rsidR="00D00014">
          <w:rPr>
            <w:lang w:val="en-US"/>
          </w:rPr>
          <w:t xml:space="preserve">if </w:t>
        </w:r>
        <w:proofErr w:type="gramStart"/>
        <w:r w:rsidR="00D00014">
          <w:rPr>
            <w:lang w:val="en-US"/>
          </w:rPr>
          <w:t>an</w:t>
        </w:r>
        <w:proofErr w:type="gramEnd"/>
        <w:r w:rsidR="00D00014">
          <w:rPr>
            <w:lang w:val="en-US"/>
          </w:rPr>
          <w:t xml:space="preserve"> three element 4 bytes </w:t>
        </w:r>
        <w:proofErr w:type="spellStart"/>
        <w:r w:rsidR="00D00014">
          <w:rPr>
            <w:lang w:val="en-US"/>
          </w:rPr>
          <w:t>interger</w:t>
        </w:r>
        <w:proofErr w:type="spellEnd"/>
        <w:r w:rsidR="00D00014">
          <w:rPr>
            <w:lang w:val="en-US"/>
          </w:rPr>
          <w:t xml:space="preserve"> vector is pass it is filled out with the same numbers</w:t>
        </w:r>
        <w:r w:rsidR="00D00014">
          <w:rPr>
            <w:lang w:val="en-US"/>
          </w:rPr>
          <w:t>.</w:t>
        </w:r>
      </w:ins>
    </w:p>
    <w:p w:rsidR="00D147CB" w:rsidRDefault="00D147CB" w:rsidP="00D147CB">
      <w:pPr>
        <w:rPr>
          <w:lang w:val="en-US"/>
        </w:rPr>
      </w:pPr>
    </w:p>
    <w:p w:rsidR="00D147CB" w:rsidRDefault="00D147CB" w:rsidP="00D147CB">
      <w:pPr>
        <w:pStyle w:val="Heading2"/>
        <w:rPr>
          <w:lang w:val="en-US"/>
        </w:rPr>
      </w:pPr>
      <w:proofErr w:type="spellStart"/>
      <w:r>
        <w:rPr>
          <w:lang w:val="en-US"/>
        </w:rPr>
        <w:t>Serverside</w:t>
      </w:r>
      <w:proofErr w:type="spellEnd"/>
    </w:p>
    <w:p w:rsidR="00E47D30" w:rsidRDefault="00E47D30" w:rsidP="00E47D30">
      <w:pPr>
        <w:pStyle w:val="Heading3"/>
        <w:rPr>
          <w:lang w:val="en-US"/>
        </w:rPr>
      </w:pPr>
      <w:r>
        <w:rPr>
          <w:lang w:val="en-US"/>
        </w:rPr>
        <w:t>Endpoints</w:t>
      </w:r>
      <w:ins w:id="6" w:author="Bjørn H. Christensen" w:date="2017-03-14T11:50:00Z">
        <w:r w:rsidR="00F8006A">
          <w:rPr>
            <w:lang w:val="en-US"/>
          </w:rPr>
          <w:t xml:space="preserve"> {</w:t>
        </w:r>
        <w:proofErr w:type="spellStart"/>
        <w:r w:rsidR="00F8006A">
          <w:rPr>
            <w:lang w:val="en-US"/>
          </w:rPr>
          <w:t>Overhaul.dyalog|TestEndpoints</w:t>
        </w:r>
        <w:proofErr w:type="spellEnd"/>
        <w:r w:rsidR="00F8006A">
          <w:rPr>
            <w:lang w:val="en-US"/>
          </w:rPr>
          <w:t>}</w:t>
        </w:r>
      </w:ins>
    </w:p>
    <w:p w:rsidR="00E47D30" w:rsidRDefault="00E47D30" w:rsidP="00E47D30">
      <w:pPr>
        <w:rPr>
          <w:lang w:val="en-US"/>
        </w:rPr>
      </w:pPr>
      <w:r>
        <w:rPr>
          <w:lang w:val="en-US"/>
        </w:rPr>
        <w:t>We can</w:t>
      </w:r>
      <w:del w:id="7" w:author="Bjørn H. Christensen" w:date="2017-03-14T11:31:00Z">
        <w:r w:rsidDel="00D00014">
          <w:rPr>
            <w:lang w:val="en-US"/>
          </w:rPr>
          <w:delText xml:space="preserve"> </w:delText>
        </w:r>
      </w:del>
      <w:r>
        <w:rPr>
          <w:lang w:val="en-US"/>
        </w:rPr>
        <w:t>not restrict incoming connection based on the IP address they are originating from. Endpoints can be specified on the form: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┌→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│ ┌→────────┐ ┌→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│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│ │Endpoints│ │ ┌→────────────────────────────────────────────────────────────────────┐ ┌→──────────────────────────┐ │ │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│ └─────────┘ │ │ ┌→───┐ ┌→─────────────────────────────────────────────────────────┐ │ │ ┌→───┐ ┌→───────────────┐ │ │ │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│             │ │ │IPv6│ │fe80:</w:t>
      </w:r>
      <w:proofErr w:type="gramStart"/>
      <w:r w:rsidRPr="00E47D30">
        <w:rPr>
          <w:rFonts w:ascii="APL385 Unicode" w:hAnsi="APL385 Unicode"/>
          <w:sz w:val="12"/>
          <w:szCs w:val="12"/>
          <w:lang w:val="en-US"/>
        </w:rPr>
        <w:t>:d189:fd4:7003:a0a3</w:t>
      </w:r>
      <w:proofErr w:type="gramEnd"/>
      <w:r w:rsidRPr="00E47D30">
        <w:rPr>
          <w:rFonts w:ascii="APL385 Unicode" w:hAnsi="APL385 Unicode"/>
          <w:sz w:val="12"/>
          <w:szCs w:val="12"/>
          <w:lang w:val="en-US"/>
        </w:rPr>
        <w:t>/120,fe80::9df3:f956:84f5:12ab/120│ │ │ │IPv4│ │192.168.202.1/24│ │ │ │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│             │ │ └────┘ └──────────────────────────────────────────────────────────┘ │ │ └────┘ └────────────────┘ │ │ │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│             │ └─────────────────────────────────────────────────────────────────────┘ └───────────────────────────┘ │ │</w:t>
      </w:r>
    </w:p>
    <w:p w:rsidR="00E47D30" w:rsidRP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│          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│</w:t>
      </w:r>
    </w:p>
    <w:p w:rsidR="001B2D3F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  <w:r w:rsidRPr="00E47D30">
        <w:rPr>
          <w:rFonts w:ascii="APL385 Unicode" w:hAnsi="APL385 Unicode"/>
          <w:sz w:val="12"/>
          <w:szCs w:val="12"/>
          <w:lang w:val="en-US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E47D30" w:rsidRDefault="00E47D30" w:rsidP="00E47D30">
      <w:pPr>
        <w:spacing w:after="100" w:afterAutospacing="1" w:line="240" w:lineRule="auto"/>
        <w:contextualSpacing/>
        <w:rPr>
          <w:rFonts w:ascii="APL385 Unicode" w:hAnsi="APL385 Unicode"/>
          <w:sz w:val="12"/>
          <w:szCs w:val="12"/>
          <w:lang w:val="en-US"/>
        </w:rPr>
      </w:pPr>
    </w:p>
    <w:p w:rsidR="00E47D30" w:rsidRDefault="00E47D30" w:rsidP="00E47D30">
      <w:pPr>
        <w:rPr>
          <w:ins w:id="8" w:author="Bjørn H. Christensen" w:date="2017-03-14T11:31:00Z"/>
          <w:lang w:val="en-US"/>
        </w:rPr>
      </w:pPr>
      <w:proofErr w:type="gramStart"/>
      <w:r>
        <w:rPr>
          <w:lang w:val="en-US"/>
        </w:rPr>
        <w:t xml:space="preserve">One Ipv6 section and one IPv4 section with a list of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and size.</w:t>
      </w:r>
      <w:proofErr w:type="gramEnd"/>
    </w:p>
    <w:p w:rsidR="00D00014" w:rsidRDefault="00D00014" w:rsidP="00E47D30">
      <w:pPr>
        <w:rPr>
          <w:lang w:val="en-US"/>
        </w:rPr>
      </w:pPr>
      <w:ins w:id="9" w:author="Bjørn H. Christensen" w:date="2017-03-14T11:31:00Z">
        <w:r>
          <w:rPr>
            <w:lang w:val="en-US"/>
          </w:rPr>
          <w:t>We have two sets of End</w:t>
        </w:r>
      </w:ins>
      <w:ins w:id="10" w:author="Bjørn H. Christensen" w:date="2017-03-14T11:33:00Z">
        <w:r>
          <w:rPr>
            <w:lang w:val="en-US"/>
          </w:rPr>
          <w:t>p</w:t>
        </w:r>
      </w:ins>
      <w:ins w:id="11" w:author="Bjørn H. Christensen" w:date="2017-03-14T11:31:00Z">
        <w:r>
          <w:rPr>
            <w:lang w:val="en-US"/>
          </w:rPr>
          <w:t xml:space="preserve">oints </w:t>
        </w:r>
        <w:proofErr w:type="spellStart"/>
        <w:r>
          <w:rPr>
            <w:lang w:val="en-US"/>
          </w:rPr>
          <w:t>AllowEndpoints</w:t>
        </w:r>
        <w:proofErr w:type="spellEnd"/>
        <w:r>
          <w:rPr>
            <w:lang w:val="en-US"/>
          </w:rPr>
          <w:t xml:space="preserve"> and </w:t>
        </w:r>
        <w:proofErr w:type="spellStart"/>
        <w:r>
          <w:rPr>
            <w:lang w:val="en-US"/>
          </w:rPr>
          <w:t>DenyEndpoints</w:t>
        </w:r>
      </w:ins>
      <w:proofErr w:type="spellEnd"/>
      <w:ins w:id="12" w:author="Bjørn H. Christensen" w:date="2017-03-14T11:33:00Z">
        <w:r>
          <w:rPr>
            <w:lang w:val="en-US"/>
          </w:rPr>
          <w:t xml:space="preserve">, that can </w:t>
        </w:r>
        <w:proofErr w:type="gramStart"/>
        <w:r>
          <w:rPr>
            <w:lang w:val="en-US"/>
          </w:rPr>
          <w:t>specified</w:t>
        </w:r>
        <w:proofErr w:type="gramEnd"/>
        <w:r>
          <w:rPr>
            <w:lang w:val="en-US"/>
          </w:rPr>
          <w:t xml:space="preserve"> when a server is started</w:t>
        </w:r>
      </w:ins>
      <w:ins w:id="13" w:author="Bjørn H. Christensen" w:date="2017-03-14T11:32:00Z">
        <w:r>
          <w:rPr>
            <w:lang w:val="en-US"/>
          </w:rPr>
          <w:t xml:space="preserve">. </w:t>
        </w:r>
      </w:ins>
      <w:proofErr w:type="spellStart"/>
      <w:proofErr w:type="gramStart"/>
      <w:ins w:id="14" w:author="Bjørn H. Christensen" w:date="2017-03-14T11:33:00Z">
        <w:r>
          <w:rPr>
            <w:lang w:val="en-US"/>
          </w:rPr>
          <w:t>Srv</w:t>
        </w:r>
        <w:proofErr w:type="spellEnd"/>
        <w:r>
          <w:rPr>
            <w:lang w:val="en-US"/>
          </w:rPr>
          <w:t>.</w:t>
        </w:r>
        <w:proofErr w:type="gramEnd"/>
        <w:r>
          <w:rPr>
            <w:lang w:val="en-US"/>
          </w:rPr>
          <w:t xml:space="preserve"> If </w:t>
        </w:r>
      </w:ins>
      <w:ins w:id="15" w:author="Bjørn H. Christensen" w:date="2017-03-14T11:34:00Z">
        <w:r>
          <w:rPr>
            <w:lang w:val="en-US"/>
          </w:rPr>
          <w:t xml:space="preserve">incoming connection address is present in </w:t>
        </w:r>
        <w:proofErr w:type="spellStart"/>
        <w:r>
          <w:rPr>
            <w:lang w:val="en-US"/>
          </w:rPr>
          <w:t>AllowEndpoints</w:t>
        </w:r>
        <w:proofErr w:type="spellEnd"/>
        <w:r>
          <w:rPr>
            <w:lang w:val="en-US"/>
          </w:rPr>
          <w:t xml:space="preserve"> and </w:t>
        </w:r>
        <w:proofErr w:type="spellStart"/>
        <w:r>
          <w:rPr>
            <w:lang w:val="en-US"/>
          </w:rPr>
          <w:t>AllowEndpoints</w:t>
        </w:r>
        <w:proofErr w:type="spellEnd"/>
        <w:r>
          <w:rPr>
            <w:lang w:val="en-US"/>
          </w:rPr>
          <w:t xml:space="preserve"> is specified it is allowed in unless </w:t>
        </w:r>
        <w:proofErr w:type="spellStart"/>
        <w:r>
          <w:rPr>
            <w:lang w:val="en-US"/>
          </w:rPr>
          <w:t>DenyEndpoints</w:t>
        </w:r>
        <w:proofErr w:type="spellEnd"/>
        <w:r>
          <w:rPr>
            <w:lang w:val="en-US"/>
          </w:rPr>
          <w:t xml:space="preserve"> is specified and the </w:t>
        </w:r>
      </w:ins>
      <w:ins w:id="16" w:author="Bjørn H. Christensen" w:date="2017-03-14T11:36:00Z">
        <w:r>
          <w:rPr>
            <w:lang w:val="en-US"/>
          </w:rPr>
          <w:t>incoming</w:t>
        </w:r>
      </w:ins>
      <w:ins w:id="17" w:author="Bjørn H. Christensen" w:date="2017-03-14T11:34:00Z">
        <w:r>
          <w:rPr>
            <w:lang w:val="en-US"/>
          </w:rPr>
          <w:t xml:space="preserve"> </w:t>
        </w:r>
      </w:ins>
      <w:ins w:id="18" w:author="Bjørn H. Christensen" w:date="2017-03-14T11:36:00Z">
        <w:r>
          <w:rPr>
            <w:lang w:val="en-US"/>
          </w:rPr>
          <w:t>endpoint is in the deny list.</w:t>
        </w:r>
      </w:ins>
    </w:p>
    <w:p w:rsidR="00526D91" w:rsidRDefault="00526D91" w:rsidP="00526D91">
      <w:pPr>
        <w:pStyle w:val="Heading3"/>
        <w:rPr>
          <w:lang w:val="en-US"/>
        </w:rPr>
      </w:pPr>
      <w:r>
        <w:rPr>
          <w:lang w:val="en-US"/>
        </w:rPr>
        <w:t>Pause</w:t>
      </w:r>
      <w:ins w:id="19" w:author="Bjørn H. Christensen" w:date="2017-03-14T11:50:00Z">
        <w:r w:rsidR="00E60483">
          <w:rPr>
            <w:lang w:val="en-US"/>
          </w:rPr>
          <w:t xml:space="preserve"> {</w:t>
        </w:r>
        <w:proofErr w:type="spellStart"/>
        <w:r w:rsidR="00E60483">
          <w:rPr>
            <w:lang w:val="en-US"/>
          </w:rPr>
          <w:t>Overhaul.dyalog|TestPause</w:t>
        </w:r>
        <w:proofErr w:type="spellEnd"/>
        <w:r w:rsidR="00E60483">
          <w:rPr>
            <w:lang w:val="en-US"/>
          </w:rPr>
          <w:t>}</w:t>
        </w:r>
      </w:ins>
    </w:p>
    <w:p w:rsidR="00526D91" w:rsidRDefault="00526D91" w:rsidP="00526D91">
      <w:pPr>
        <w:rPr>
          <w:lang w:val="en-US"/>
        </w:rPr>
      </w:pPr>
      <w:r>
        <w:rPr>
          <w:lang w:val="en-US"/>
        </w:rPr>
        <w:t xml:space="preserve">We can now </w:t>
      </w:r>
      <w:proofErr w:type="gramStart"/>
      <w:r>
        <w:rPr>
          <w:lang w:val="en-US"/>
        </w:rPr>
        <w:t>pause</w:t>
      </w:r>
      <w:proofErr w:type="gramEnd"/>
      <w:r>
        <w:rPr>
          <w:lang w:val="en-US"/>
        </w:rPr>
        <w:t xml:space="preserve"> a server to receive new incoming connections.</w:t>
      </w:r>
    </w:p>
    <w:p w:rsidR="00526D91" w:rsidRDefault="00526D91" w:rsidP="00526D91">
      <w:pPr>
        <w:rPr>
          <w:lang w:val="en-US"/>
        </w:rPr>
      </w:pPr>
      <w:proofErr w:type="spellStart"/>
      <w:r>
        <w:rPr>
          <w:lang w:val="en-US"/>
        </w:rPr>
        <w:t>DRC.SetProp</w:t>
      </w:r>
      <w:proofErr w:type="spellEnd"/>
      <w:r>
        <w:rPr>
          <w:lang w:val="en-US"/>
        </w:rPr>
        <w:t xml:space="preserve"> ‘S1’ </w:t>
      </w:r>
      <w:proofErr w:type="gramStart"/>
      <w:r>
        <w:rPr>
          <w:lang w:val="en-US"/>
        </w:rPr>
        <w:t>‘Pause’  0</w:t>
      </w:r>
      <w:proofErr w:type="gramEnd"/>
      <w:r>
        <w:rPr>
          <w:lang w:val="en-US"/>
        </w:rPr>
        <w:t>|1|2</w:t>
      </w:r>
    </w:p>
    <w:p w:rsidR="00526D91" w:rsidRDefault="00526D91" w:rsidP="00526D91">
      <w:pPr>
        <w:rPr>
          <w:lang w:val="en-US"/>
        </w:rPr>
      </w:pPr>
      <w:r>
        <w:rPr>
          <w:lang w:val="en-US"/>
        </w:rPr>
        <w:t>0 ends pause and resume operation</w:t>
      </w:r>
    </w:p>
    <w:p w:rsidR="00526D91" w:rsidRDefault="00526D91" w:rsidP="00526D91">
      <w:pPr>
        <w:rPr>
          <w:lang w:val="en-US"/>
        </w:rPr>
      </w:pPr>
      <w:r>
        <w:rPr>
          <w:lang w:val="en-US"/>
        </w:rPr>
        <w:t>1 keeps socket open but does not accept new incoming connections.</w:t>
      </w:r>
    </w:p>
    <w:p w:rsidR="00526D91" w:rsidRDefault="00526D91" w:rsidP="00526D91">
      <w:pPr>
        <w:rPr>
          <w:lang w:val="en-US"/>
        </w:rPr>
      </w:pPr>
      <w:r>
        <w:rPr>
          <w:lang w:val="en-US"/>
        </w:rPr>
        <w:t xml:space="preserve">2 Closes the socket </w:t>
      </w:r>
    </w:p>
    <w:p w:rsidR="00526D91" w:rsidRDefault="001E2411" w:rsidP="001E2411">
      <w:pPr>
        <w:pStyle w:val="Heading3"/>
        <w:rPr>
          <w:lang w:val="en-US"/>
        </w:rPr>
      </w:pPr>
      <w:del w:id="20" w:author="Bjørn H. Christensen" w:date="2017-03-14T11:37:00Z">
        <w:r w:rsidDel="00D00014">
          <w:rPr>
            <w:lang w:val="en-US"/>
          </w:rPr>
          <w:delText>ReadyList</w:delText>
        </w:r>
      </w:del>
      <w:proofErr w:type="spellStart"/>
      <w:ins w:id="21" w:author="Bjørn H. Christensen" w:date="2017-03-14T11:37:00Z">
        <w:r w:rsidR="00D00014">
          <w:rPr>
            <w:lang w:val="en-US"/>
          </w:rPr>
          <w:t>FIFOMode</w:t>
        </w:r>
      </w:ins>
      <w:proofErr w:type="spellEnd"/>
      <w:ins w:id="22" w:author="Bjørn H. Christensen" w:date="2017-03-14T11:51:00Z">
        <w:r w:rsidR="00E60483">
          <w:rPr>
            <w:lang w:val="en-US"/>
          </w:rPr>
          <w:t xml:space="preserve"> {</w:t>
        </w:r>
        <w:proofErr w:type="spellStart"/>
        <w:r w:rsidR="00E60483">
          <w:rPr>
            <w:lang w:val="en-US"/>
          </w:rPr>
          <w:t>Overhaul.dyalog|TestReadyList</w:t>
        </w:r>
      </w:ins>
      <w:proofErr w:type="spellEnd"/>
      <w:ins w:id="23" w:author="Bjørn H. Christensen" w:date="2017-03-14T11:54:00Z">
        <w:r w:rsidR="00E60483">
          <w:rPr>
            <w:lang w:val="en-US"/>
          </w:rPr>
          <w:t xml:space="preserve"> &amp; TestReadylist2</w:t>
        </w:r>
      </w:ins>
      <w:ins w:id="24" w:author="Bjørn H. Christensen" w:date="2017-03-14T11:51:00Z">
        <w:r w:rsidR="00E60483">
          <w:rPr>
            <w:lang w:val="en-US"/>
          </w:rPr>
          <w:t>}</w:t>
        </w:r>
      </w:ins>
    </w:p>
    <w:p w:rsidR="001E2411" w:rsidRDefault="001E2411" w:rsidP="001E2411">
      <w:pPr>
        <w:rPr>
          <w:lang w:val="en-US"/>
        </w:rPr>
      </w:pPr>
      <w:r>
        <w:rPr>
          <w:lang w:val="en-US"/>
        </w:rPr>
        <w:t xml:space="preserve">We have implemented a list of items in chronological order, this requires that no Waits are done in the object </w:t>
      </w:r>
      <w:proofErr w:type="spellStart"/>
      <w:r>
        <w:rPr>
          <w:lang w:val="en-US"/>
        </w:rPr>
        <w:t>hieraki</w:t>
      </w:r>
      <w:proofErr w:type="spellEnd"/>
      <w:r>
        <w:rPr>
          <w:lang w:val="en-US"/>
        </w:rPr>
        <w:t>, this is not policed but behavior is unpredictable. To enable the list</w:t>
      </w:r>
    </w:p>
    <w:p w:rsidR="001E2411" w:rsidRDefault="001E2411" w:rsidP="001E2411">
      <w:pPr>
        <w:rPr>
          <w:lang w:val="en-US"/>
        </w:rPr>
      </w:pPr>
      <w:proofErr w:type="spellStart"/>
      <w:r>
        <w:rPr>
          <w:lang w:val="en-US"/>
        </w:rPr>
        <w:t>DRC.SetProp</w:t>
      </w:r>
      <w:proofErr w:type="spellEnd"/>
      <w:r>
        <w:rPr>
          <w:lang w:val="en-US"/>
        </w:rPr>
        <w:t xml:space="preserve"> ‘S1’ ‘</w:t>
      </w:r>
      <w:proofErr w:type="spellStart"/>
      <w:del w:id="25" w:author="Bjørn H. Christensen" w:date="2017-03-14T11:38:00Z">
        <w:r w:rsidDel="00D00014">
          <w:rPr>
            <w:lang w:val="en-US"/>
          </w:rPr>
          <w:delText xml:space="preserve">ReadyList’ </w:delText>
        </w:r>
      </w:del>
      <w:ins w:id="26" w:author="Bjørn H. Christensen" w:date="2017-03-14T11:38:00Z">
        <w:r w:rsidR="00D00014">
          <w:rPr>
            <w:lang w:val="en-US"/>
          </w:rPr>
          <w:t>FIFOMode</w:t>
        </w:r>
        <w:proofErr w:type="spellEnd"/>
        <w:r w:rsidR="00D00014">
          <w:rPr>
            <w:lang w:val="en-US"/>
          </w:rPr>
          <w:t xml:space="preserve">’ </w:t>
        </w:r>
      </w:ins>
      <w:r>
        <w:rPr>
          <w:lang w:val="en-US"/>
        </w:rPr>
        <w:t>1</w:t>
      </w:r>
    </w:p>
    <w:p w:rsidR="001E2411" w:rsidRDefault="001E2411" w:rsidP="001E2411">
      <w:pPr>
        <w:rPr>
          <w:ins w:id="27" w:author="Bjørn H. Christensen" w:date="2017-03-14T11:38:00Z"/>
          <w:lang w:val="en-US"/>
        </w:rPr>
      </w:pPr>
      <w:r>
        <w:rPr>
          <w:lang w:val="en-US"/>
        </w:rPr>
        <w:t>No changes to APL wait loop should be required.</w:t>
      </w:r>
    </w:p>
    <w:p w:rsidR="00D00014" w:rsidRDefault="00D00014" w:rsidP="001E2411">
      <w:pPr>
        <w:rPr>
          <w:lang w:val="en-US"/>
        </w:rPr>
      </w:pPr>
      <w:ins w:id="28" w:author="Bjørn H. Christensen" w:date="2017-03-14T11:38:00Z">
        <w:r>
          <w:rPr>
            <w:lang w:val="en-US"/>
          </w:rPr>
          <w:t xml:space="preserve">If server is in </w:t>
        </w:r>
        <w:proofErr w:type="spellStart"/>
        <w:proofErr w:type="gramStart"/>
        <w:r>
          <w:rPr>
            <w:lang w:val="en-US"/>
          </w:rPr>
          <w:t>fifo</w:t>
        </w:r>
        <w:proofErr w:type="spellEnd"/>
        <w:proofErr w:type="gramEnd"/>
        <w:r>
          <w:rPr>
            <w:lang w:val="en-US"/>
          </w:rPr>
          <w:t xml:space="preserve"> mode and an attempt to listen on a connection is made error 1</w:t>
        </w:r>
      </w:ins>
      <w:ins w:id="29" w:author="Bjørn H. Christensen" w:date="2017-03-14T11:40:00Z">
        <w:r>
          <w:rPr>
            <w:lang w:val="en-US"/>
          </w:rPr>
          <w:t>1</w:t>
        </w:r>
      </w:ins>
      <w:ins w:id="30" w:author="Bjørn H. Christensen" w:date="2017-03-14T11:38:00Z">
        <w:r>
          <w:rPr>
            <w:lang w:val="en-US"/>
          </w:rPr>
          <w:t xml:space="preserve">42 </w:t>
        </w:r>
      </w:ins>
      <w:ins w:id="31" w:author="Bjørn H. Christensen" w:date="2017-03-14T11:39:00Z">
        <w:r>
          <w:rPr>
            <w:lang w:val="en-US"/>
          </w:rPr>
          <w:t>is returned</w:t>
        </w:r>
      </w:ins>
    </w:p>
    <w:p w:rsidR="00385FBC" w:rsidRDefault="00385FBC" w:rsidP="00385FBC">
      <w:pPr>
        <w:pStyle w:val="Heading3"/>
        <w:rPr>
          <w:lang w:val="en-US"/>
        </w:rPr>
      </w:pPr>
      <w:r>
        <w:rPr>
          <w:lang w:val="en-US"/>
        </w:rPr>
        <w:t>Only Connections</w:t>
      </w:r>
      <w:ins w:id="32" w:author="Bjørn H. Christensen" w:date="2017-03-14T11:54:00Z">
        <w:r w:rsidR="00E60483">
          <w:rPr>
            <w:lang w:val="en-US"/>
          </w:rPr>
          <w:t xml:space="preserve"> {</w:t>
        </w:r>
        <w:proofErr w:type="spellStart"/>
        <w:r w:rsidR="00E60483">
          <w:rPr>
            <w:lang w:val="en-US"/>
          </w:rPr>
          <w:t>Overhaul.dyalog</w:t>
        </w:r>
        <w:proofErr w:type="spellEnd"/>
        <w:r w:rsidR="00E60483">
          <w:rPr>
            <w:lang w:val="en-US"/>
          </w:rPr>
          <w:t xml:space="preserve"> | </w:t>
        </w:r>
        <w:proofErr w:type="spellStart"/>
        <w:r w:rsidR="00E60483">
          <w:rPr>
            <w:lang w:val="en-US"/>
          </w:rPr>
          <w:t>TestThreaded</w:t>
        </w:r>
        <w:proofErr w:type="spellEnd"/>
        <w:r w:rsidR="00E60483">
          <w:rPr>
            <w:lang w:val="en-US"/>
          </w:rPr>
          <w:t>}</w:t>
        </w:r>
      </w:ins>
    </w:p>
    <w:p w:rsidR="00385FBC" w:rsidRDefault="00385FBC" w:rsidP="00385FBC">
      <w:pPr>
        <w:rPr>
          <w:lang w:val="en-US"/>
        </w:rPr>
      </w:pPr>
      <w:r>
        <w:rPr>
          <w:lang w:val="en-US"/>
        </w:rPr>
        <w:t xml:space="preserve">We have opened up for a different model where you chose to have one APL thread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active connection and on APL thread for the server receiving new Connections and starting an APL thread to handle the communication on the new Connection. The requires </w:t>
      </w:r>
      <w:proofErr w:type="spellStart"/>
      <w:r>
        <w:rPr>
          <w:lang w:val="en-US"/>
        </w:rPr>
        <w:t>ReadyStrategy</w:t>
      </w:r>
      <w:proofErr w:type="spellEnd"/>
      <w:r>
        <w:rPr>
          <w:lang w:val="en-US"/>
        </w:rPr>
        <w:t xml:space="preserve"> 4 and is activated like this</w:t>
      </w:r>
    </w:p>
    <w:p w:rsidR="00385FBC" w:rsidRDefault="00385FBC" w:rsidP="00385FBC">
      <w:pPr>
        <w:rPr>
          <w:lang w:val="en-US"/>
        </w:rPr>
      </w:pPr>
      <w:proofErr w:type="spellStart"/>
      <w:r>
        <w:rPr>
          <w:lang w:val="en-US"/>
        </w:rPr>
        <w:t>DRC.SetProp</w:t>
      </w:r>
      <w:proofErr w:type="spellEnd"/>
      <w:r>
        <w:rPr>
          <w:lang w:val="en-US"/>
        </w:rPr>
        <w:t xml:space="preserve"> ‘S1’ ‘</w:t>
      </w:r>
      <w:proofErr w:type="spellStart"/>
      <w:del w:id="33" w:author="Bjørn H. Christensen" w:date="2017-03-14T11:40:00Z">
        <w:r w:rsidDel="006F7EAC">
          <w:rPr>
            <w:lang w:val="en-US"/>
          </w:rPr>
          <w:delText>Only</w:delText>
        </w:r>
      </w:del>
      <w:r>
        <w:rPr>
          <w:lang w:val="en-US"/>
        </w:rPr>
        <w:t>Connection</w:t>
      </w:r>
      <w:del w:id="34" w:author="Bjørn H. Christensen" w:date="2017-03-14T11:40:00Z">
        <w:r w:rsidDel="006F7EAC">
          <w:rPr>
            <w:lang w:val="en-US"/>
          </w:rPr>
          <w:delText>s</w:delText>
        </w:r>
      </w:del>
      <w:ins w:id="35" w:author="Bjørn H. Christensen" w:date="2017-03-14T11:40:00Z">
        <w:r w:rsidR="006F7EAC">
          <w:rPr>
            <w:lang w:val="en-US"/>
          </w:rPr>
          <w:t>Only</w:t>
        </w:r>
      </w:ins>
      <w:proofErr w:type="spellEnd"/>
      <w:r>
        <w:rPr>
          <w:lang w:val="en-US"/>
        </w:rPr>
        <w:t>’ 1</w:t>
      </w:r>
    </w:p>
    <w:p w:rsidR="00385FBC" w:rsidRDefault="00F95BC0" w:rsidP="00F95BC0">
      <w:pPr>
        <w:pStyle w:val="Heading3"/>
        <w:rPr>
          <w:lang w:val="en-US"/>
        </w:rPr>
      </w:pPr>
      <w:r>
        <w:rPr>
          <w:lang w:val="en-US"/>
        </w:rPr>
        <w:t>Timeout</w:t>
      </w:r>
      <w:ins w:id="36" w:author="Bjørn H. Christensen" w:date="2017-03-14T11:41:00Z">
        <w:r w:rsidR="006F7EAC">
          <w:rPr>
            <w:lang w:val="en-US"/>
          </w:rPr>
          <w:t>/Close</w:t>
        </w:r>
      </w:ins>
    </w:p>
    <w:p w:rsidR="00F95BC0" w:rsidRDefault="00F95BC0" w:rsidP="00F95BC0">
      <w:pPr>
        <w:rPr>
          <w:lang w:val="en-US"/>
        </w:rPr>
      </w:pPr>
      <w:r>
        <w:rPr>
          <w:lang w:val="en-US"/>
        </w:rPr>
        <w:t>We have changed the timeout error 100 to be an event</w:t>
      </w:r>
      <w:ins w:id="37" w:author="Bjørn H. Christensen" w:date="2017-03-14T11:41:00Z">
        <w:r w:rsidR="006F7EAC">
          <w:rPr>
            <w:lang w:val="en-US"/>
          </w:rPr>
          <w:t xml:space="preserve"> and also error 1119</w:t>
        </w:r>
      </w:ins>
      <w:r>
        <w:rPr>
          <w:lang w:val="en-US"/>
        </w:rPr>
        <w:t xml:space="preserve">, </w:t>
      </w:r>
      <w:del w:id="38" w:author="Bjørn H. Christensen" w:date="2017-03-14T11:41:00Z">
        <w:r w:rsidDel="006F7EAC">
          <w:rPr>
            <w:lang w:val="en-US"/>
          </w:rPr>
          <w:delText xml:space="preserve">this is a breaking change, </w:delText>
        </w:r>
      </w:del>
      <w:r>
        <w:rPr>
          <w:lang w:val="en-US"/>
        </w:rPr>
        <w:t xml:space="preserve">and a Root Property to </w:t>
      </w:r>
      <w:proofErr w:type="spellStart"/>
      <w:ins w:id="39" w:author="Bjørn H. Christensen" w:date="2017-03-14T11:42:00Z">
        <w:r w:rsidR="006F7EAC">
          <w:rPr>
            <w:lang w:val="en-US"/>
          </w:rPr>
          <w:t>en</w:t>
        </w:r>
      </w:ins>
      <w:del w:id="40" w:author="Bjørn H. Christensen" w:date="2017-03-14T11:42:00Z">
        <w:r w:rsidDel="006F7EAC">
          <w:rPr>
            <w:lang w:val="en-US"/>
          </w:rPr>
          <w:delText>di</w:delText>
        </w:r>
      </w:del>
      <w:r>
        <w:rPr>
          <w:lang w:val="en-US"/>
        </w:rPr>
        <w:t>sable</w:t>
      </w:r>
      <w:proofErr w:type="spellEnd"/>
      <w:r>
        <w:rPr>
          <w:lang w:val="en-US"/>
        </w:rPr>
        <w:t xml:space="preserve"> it has been created. </w:t>
      </w:r>
    </w:p>
    <w:p w:rsidR="005C67B7" w:rsidRDefault="00F95BC0" w:rsidP="001E2411">
      <w:pPr>
        <w:rPr>
          <w:ins w:id="41" w:author="Bjørn H. Christensen" w:date="2017-03-14T11:42:00Z"/>
          <w:lang w:val="en-US"/>
        </w:rPr>
      </w:pPr>
      <w:proofErr w:type="spellStart"/>
      <w:proofErr w:type="gramStart"/>
      <w:r>
        <w:rPr>
          <w:lang w:val="en-US"/>
        </w:rPr>
        <w:t>DRC.SetProp</w:t>
      </w:r>
      <w:proofErr w:type="spellEnd"/>
      <w:r>
        <w:rPr>
          <w:lang w:val="en-US"/>
        </w:rPr>
        <w:t xml:space="preserve"> ‘.’</w:t>
      </w:r>
      <w:proofErr w:type="gramEnd"/>
      <w:r>
        <w:rPr>
          <w:lang w:val="en-US"/>
        </w:rPr>
        <w:t xml:space="preserve"> ‘</w:t>
      </w:r>
      <w:proofErr w:type="spellStart"/>
      <w:del w:id="42" w:author="Bjørn H. Christensen" w:date="2017-03-14T11:41:00Z">
        <w:r w:rsidDel="006F7EAC">
          <w:rPr>
            <w:lang w:val="en-US"/>
          </w:rPr>
          <w:delText>Timeout</w:delText>
        </w:r>
      </w:del>
      <w:r>
        <w:rPr>
          <w:lang w:val="en-US"/>
        </w:rPr>
        <w:t>Event</w:t>
      </w:r>
      <w:ins w:id="43" w:author="Bjørn H. Christensen" w:date="2017-03-14T11:41:00Z">
        <w:r w:rsidR="006F7EAC">
          <w:rPr>
            <w:lang w:val="en-US"/>
          </w:rPr>
          <w:t>Mode</w:t>
        </w:r>
      </w:ins>
      <w:proofErr w:type="spellEnd"/>
      <w:r>
        <w:rPr>
          <w:lang w:val="en-US"/>
        </w:rPr>
        <w:t>’</w:t>
      </w:r>
      <w:r w:rsidR="00B25FA2">
        <w:rPr>
          <w:lang w:val="en-US"/>
        </w:rPr>
        <w:t xml:space="preserve"> </w:t>
      </w:r>
      <w:ins w:id="44" w:author="Bjørn H. Christensen" w:date="2017-03-14T11:41:00Z">
        <w:r w:rsidR="006F7EAC">
          <w:rPr>
            <w:lang w:val="en-US"/>
          </w:rPr>
          <w:t>1</w:t>
        </w:r>
      </w:ins>
      <w:del w:id="45" w:author="Bjørn H. Christensen" w:date="2017-03-14T11:41:00Z">
        <w:r w:rsidR="00B25FA2" w:rsidDel="006F7EAC">
          <w:rPr>
            <w:lang w:val="en-US"/>
          </w:rPr>
          <w:delText>0</w:delText>
        </w:r>
      </w:del>
    </w:p>
    <w:p w:rsidR="006F7EAC" w:rsidRDefault="006F7EAC" w:rsidP="001E2411">
      <w:pPr>
        <w:rPr>
          <w:lang w:val="en-US"/>
        </w:rPr>
      </w:pPr>
      <w:ins w:id="46" w:author="Bjørn H. Christensen" w:date="2017-03-14T11:42:00Z">
        <w:r>
          <w:rPr>
            <w:lang w:val="en-US"/>
          </w:rPr>
          <w:t xml:space="preserve">In </w:t>
        </w:r>
        <w:proofErr w:type="spellStart"/>
        <w:r>
          <w:rPr>
            <w:lang w:val="en-US"/>
          </w:rPr>
          <w:t>eventmode</w:t>
        </w:r>
        <w:proofErr w:type="spellEnd"/>
        <w:r>
          <w:rPr>
            <w:lang w:val="en-US"/>
          </w:rPr>
          <w:t xml:space="preserve"> error 1119 is returned as a close event and error 100 from </w:t>
        </w:r>
        <w:proofErr w:type="spellStart"/>
        <w:r>
          <w:rPr>
            <w:lang w:val="en-US"/>
          </w:rPr>
          <w:t>DRC.Wait</w:t>
        </w:r>
        <w:proofErr w:type="spellEnd"/>
        <w:r>
          <w:rPr>
            <w:lang w:val="en-US"/>
          </w:rPr>
          <w:t xml:space="preserve"> is returned as a</w:t>
        </w:r>
      </w:ins>
      <w:ins w:id="47" w:author="Bjørn H. Christensen" w:date="2017-03-14T11:43:00Z">
        <w:r>
          <w:rPr>
            <w:lang w:val="en-US"/>
          </w:rPr>
          <w:t xml:space="preserve"> </w:t>
        </w:r>
      </w:ins>
      <w:ins w:id="48" w:author="Bjørn H. Christensen" w:date="2017-03-14T11:42:00Z">
        <w:r>
          <w:rPr>
            <w:lang w:val="en-US"/>
          </w:rPr>
          <w:t>timeout event</w:t>
        </w:r>
      </w:ins>
    </w:p>
    <w:p w:rsidR="005C67B7" w:rsidRDefault="005C67B7" w:rsidP="005C67B7">
      <w:pPr>
        <w:pStyle w:val="Heading2"/>
        <w:rPr>
          <w:lang w:val="en-US"/>
        </w:rPr>
      </w:pPr>
      <w:r>
        <w:rPr>
          <w:lang w:val="en-US"/>
        </w:rPr>
        <w:t>Connections</w:t>
      </w:r>
    </w:p>
    <w:p w:rsidR="005C67B7" w:rsidRDefault="005C67B7" w:rsidP="005C67B7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SendFile</w:t>
      </w:r>
      <w:proofErr w:type="spellEnd"/>
      <w:ins w:id="49" w:author="Bjørn H. Christensen" w:date="2017-03-14T11:55:00Z">
        <w:r w:rsidR="00E60483">
          <w:rPr>
            <w:lang w:val="en-US"/>
          </w:rPr>
          <w:t>{</w:t>
        </w:r>
        <w:proofErr w:type="spellStart"/>
        <w:proofErr w:type="gramEnd"/>
        <w:r w:rsidR="00E60483">
          <w:rPr>
            <w:lang w:val="en-US"/>
          </w:rPr>
          <w:t>Overhual.Dyalog|TestSendFile</w:t>
        </w:r>
        <w:proofErr w:type="spellEnd"/>
        <w:r w:rsidR="00E60483">
          <w:rPr>
            <w:lang w:val="en-US"/>
          </w:rPr>
          <w:t xml:space="preserve"> &amp; </w:t>
        </w:r>
        <w:proofErr w:type="spellStart"/>
        <w:r w:rsidR="00E60483">
          <w:rPr>
            <w:lang w:val="en-US"/>
          </w:rPr>
          <w:t>TestSendFileBlk</w:t>
        </w:r>
        <w:proofErr w:type="spellEnd"/>
        <w:r w:rsidR="00E60483">
          <w:rPr>
            <w:lang w:val="en-US"/>
          </w:rPr>
          <w:t>}</w:t>
        </w:r>
      </w:ins>
    </w:p>
    <w:p w:rsidR="00167F7D" w:rsidRDefault="00167F7D" w:rsidP="00167F7D">
      <w:pPr>
        <w:rPr>
          <w:lang w:val="en-US"/>
        </w:rPr>
      </w:pPr>
      <w:r>
        <w:rPr>
          <w:lang w:val="en-US"/>
        </w:rPr>
        <w:t xml:space="preserve">It is now possible to send the content of a file in Text </w:t>
      </w:r>
      <w:proofErr w:type="gramStart"/>
      <w:r>
        <w:rPr>
          <w:lang w:val="en-US"/>
        </w:rPr>
        <w:t>Raw ,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Blk</w:t>
      </w:r>
      <w:proofErr w:type="spellEnd"/>
      <w:r>
        <w:rPr>
          <w:lang w:val="en-US"/>
        </w:rPr>
        <w:t xml:space="preserve"> mode </w:t>
      </w:r>
    </w:p>
    <w:p w:rsidR="00167F7D" w:rsidRDefault="00167F7D" w:rsidP="00167F7D">
      <w:pPr>
        <w:rPr>
          <w:lang w:val="en-US"/>
        </w:rPr>
      </w:pPr>
      <w:proofErr w:type="spellStart"/>
      <w:r>
        <w:rPr>
          <w:lang w:val="en-US"/>
        </w:rPr>
        <w:t>DRC.Send</w:t>
      </w:r>
      <w:proofErr w:type="spellEnd"/>
      <w:r>
        <w:rPr>
          <w:lang w:val="en-US"/>
        </w:rPr>
        <w:t xml:space="preserve"> ‘C1’ (‘’ ‘filename’)</w:t>
      </w:r>
    </w:p>
    <w:p w:rsidR="00F95BC0" w:rsidRPr="00167F7D" w:rsidRDefault="00F95BC0" w:rsidP="00167F7D">
      <w:pPr>
        <w:rPr>
          <w:lang w:val="en-US"/>
        </w:rPr>
      </w:pPr>
      <w:proofErr w:type="gramStart"/>
      <w:r>
        <w:rPr>
          <w:lang w:val="en-US"/>
        </w:rPr>
        <w:t xml:space="preserve">If the data is nested and </w:t>
      </w:r>
      <w:del w:id="50" w:author="Bjørn H. Christensen" w:date="2017-03-14T11:43:00Z">
        <w:r w:rsidDel="006F7EAC">
          <w:rPr>
            <w:lang w:val="en-US"/>
          </w:rPr>
          <w:delText xml:space="preserve"> </w:delText>
        </w:r>
      </w:del>
      <w:r>
        <w:rPr>
          <w:lang w:val="en-US"/>
        </w:rPr>
        <w:t>two elements first is considered data and second a filename.</w:t>
      </w:r>
      <w:proofErr w:type="gramEnd"/>
    </w:p>
    <w:p w:rsidR="005C67B7" w:rsidRDefault="005C67B7" w:rsidP="005C67B7">
      <w:pPr>
        <w:pStyle w:val="Heading3"/>
        <w:rPr>
          <w:lang w:val="en-US"/>
        </w:rPr>
      </w:pPr>
      <w:proofErr w:type="gramStart"/>
      <w:r>
        <w:rPr>
          <w:lang w:val="en-US"/>
        </w:rPr>
        <w:t>SendComplete</w:t>
      </w:r>
      <w:ins w:id="51" w:author="Bjørn H. Christensen" w:date="2017-03-14T11:56:00Z">
        <w:r w:rsidR="00E60483">
          <w:rPr>
            <w:lang w:val="en-US"/>
          </w:rPr>
          <w:t>{</w:t>
        </w:r>
        <w:proofErr w:type="gramEnd"/>
        <w:r w:rsidR="00E60483">
          <w:rPr>
            <w:lang w:val="en-US"/>
          </w:rPr>
          <w:t>Overhaul.dyalog|TestSendCOmpleteCMD&amp;TestSendCompletText}</w:t>
        </w:r>
      </w:ins>
    </w:p>
    <w:p w:rsidR="00167F7D" w:rsidRDefault="00F95BC0" w:rsidP="00167F7D">
      <w:pPr>
        <w:rPr>
          <w:lang w:val="en-US"/>
        </w:rPr>
      </w:pPr>
      <w:r>
        <w:rPr>
          <w:lang w:val="en-US"/>
        </w:rPr>
        <w:t>It is also possible to get an event when the send of a buffer is complete.</w:t>
      </w:r>
    </w:p>
    <w:p w:rsidR="00F95BC0" w:rsidRDefault="00F95BC0" w:rsidP="00167F7D">
      <w:pPr>
        <w:rPr>
          <w:lang w:val="en-US"/>
        </w:rPr>
      </w:pPr>
      <w:proofErr w:type="spellStart"/>
      <w:r>
        <w:rPr>
          <w:lang w:val="en-US"/>
        </w:rPr>
        <w:t>DRC.Send</w:t>
      </w:r>
      <w:proofErr w:type="spellEnd"/>
      <w:r>
        <w:rPr>
          <w:lang w:val="en-US"/>
        </w:rPr>
        <w:t xml:space="preserve"> ‘C1’ ‘data’ 3</w:t>
      </w:r>
    </w:p>
    <w:p w:rsidR="00F95BC0" w:rsidRPr="00167F7D" w:rsidRDefault="00F95BC0" w:rsidP="00167F7D">
      <w:pPr>
        <w:rPr>
          <w:lang w:val="en-US"/>
        </w:rPr>
      </w:pPr>
      <w:proofErr w:type="gramStart"/>
      <w:r>
        <w:rPr>
          <w:lang w:val="en-US"/>
        </w:rPr>
        <w:t>Will cause Conga to queue an event on the connection C1 when the data has completed sending.</w:t>
      </w:r>
      <w:proofErr w:type="gramEnd"/>
      <w:r w:rsidR="00602162">
        <w:rPr>
          <w:lang w:val="en-US"/>
        </w:rPr>
        <w:t xml:space="preserve"> In command mode a sent event is overridden by the answer on a command, so if you have asked for a sent event and the answer already has arrived when you wait for event you will get the answer.</w:t>
      </w:r>
    </w:p>
    <w:p w:rsidR="005C67B7" w:rsidDel="006F7EAC" w:rsidRDefault="00385FBC" w:rsidP="00385FBC">
      <w:pPr>
        <w:pStyle w:val="Heading3"/>
        <w:rPr>
          <w:del w:id="52" w:author="Bjørn H. Christensen" w:date="2017-03-14T11:43:00Z"/>
          <w:lang w:val="en-US"/>
        </w:rPr>
      </w:pPr>
      <w:del w:id="53" w:author="Bjørn H. Christensen" w:date="2017-03-14T11:43:00Z">
        <w:r w:rsidDel="006F7EAC">
          <w:rPr>
            <w:lang w:val="en-US"/>
          </w:rPr>
          <w:delText>Close event</w:delText>
        </w:r>
      </w:del>
    </w:p>
    <w:p w:rsidR="00385FBC" w:rsidDel="006F7EAC" w:rsidRDefault="00821AB5" w:rsidP="00385FBC">
      <w:pPr>
        <w:rPr>
          <w:del w:id="54" w:author="Bjørn H. Christensen" w:date="2017-03-14T11:43:00Z"/>
          <w:lang w:val="en-US"/>
        </w:rPr>
      </w:pPr>
      <w:del w:id="55" w:author="Bjørn H. Christensen" w:date="2017-03-14T11:43:00Z">
        <w:r w:rsidDel="006F7EAC">
          <w:rPr>
            <w:lang w:val="en-US"/>
          </w:rPr>
          <w:delText>I have implemented a close event instead of error 1119, but I can see I have removed from the code again, I do not remember why, if it is based on feedback or something else.</w:delText>
        </w:r>
        <w:r w:rsidR="00B25FA2" w:rsidDel="006F7EAC">
          <w:rPr>
            <w:lang w:val="en-US"/>
          </w:rPr>
          <w:delText xml:space="preserve"> Maybe because it was a breaking change</w:delText>
        </w:r>
      </w:del>
    </w:p>
    <w:p w:rsidR="00344AF7" w:rsidRDefault="00344AF7" w:rsidP="000A20D2">
      <w:pPr>
        <w:pStyle w:val="Heading2"/>
        <w:rPr>
          <w:lang w:val="en-US"/>
        </w:rPr>
      </w:pPr>
      <w:r>
        <w:rPr>
          <w:lang w:val="en-US"/>
        </w:rPr>
        <w:t xml:space="preserve">New </w:t>
      </w:r>
      <w:r w:rsidR="000A20D2">
        <w:rPr>
          <w:lang w:val="en-US"/>
        </w:rPr>
        <w:t>Protocol</w:t>
      </w:r>
    </w:p>
    <w:p w:rsidR="00F535EC" w:rsidRPr="00F535EC" w:rsidRDefault="00883235" w:rsidP="00F535EC">
      <w:pPr>
        <w:rPr>
          <w:lang w:val="en-US"/>
        </w:rPr>
      </w:pPr>
      <w:r>
        <w:rPr>
          <w:lang w:val="en-US"/>
        </w:rPr>
        <w:t xml:space="preserve">We have added new </w:t>
      </w:r>
      <w:r w:rsidR="001D55F5">
        <w:rPr>
          <w:lang w:val="en-US"/>
        </w:rPr>
        <w:t xml:space="preserve">protocols to Conga 3.0. </w:t>
      </w:r>
      <w:ins w:id="56" w:author="Bjørn H. Christensen" w:date="2017-03-14T11:48:00Z">
        <w:r w:rsidR="00F8006A">
          <w:rPr>
            <w:lang w:val="en-US"/>
          </w:rPr>
          <w:t>{</w:t>
        </w:r>
        <w:proofErr w:type="spellStart"/>
        <w:r w:rsidR="00F8006A">
          <w:rPr>
            <w:lang w:val="en-US"/>
          </w:rPr>
          <w:t>HTTPTest.dyalog</w:t>
        </w:r>
        <w:proofErr w:type="spellEnd"/>
        <w:r w:rsidR="00F8006A">
          <w:rPr>
            <w:lang w:val="en-US"/>
          </w:rPr>
          <w:t xml:space="preserve"> | Run, </w:t>
        </w:r>
        <w:proofErr w:type="spellStart"/>
        <w:r w:rsidR="00F8006A">
          <w:rPr>
            <w:lang w:val="en-US"/>
          </w:rPr>
          <w:t>TestBlockSizes</w:t>
        </w:r>
        <w:proofErr w:type="spellEnd"/>
        <w:r w:rsidR="00F8006A">
          <w:rPr>
            <w:lang w:val="en-US"/>
          </w:rPr>
          <w:t>}</w:t>
        </w:r>
      </w:ins>
    </w:p>
    <w:p w:rsidR="000A20D2" w:rsidRDefault="000A20D2" w:rsidP="000A20D2">
      <w:pPr>
        <w:pStyle w:val="Heading3"/>
        <w:rPr>
          <w:lang w:val="en-US"/>
        </w:rPr>
      </w:pPr>
      <w:r>
        <w:rPr>
          <w:lang w:val="en-US"/>
        </w:rPr>
        <w:t>Http</w:t>
      </w:r>
    </w:p>
    <w:p w:rsidR="00883235" w:rsidRDefault="00883235" w:rsidP="00883235">
      <w:pPr>
        <w:rPr>
          <w:lang w:val="en-US"/>
        </w:rPr>
      </w:pPr>
      <w:r>
        <w:rPr>
          <w:lang w:val="en-US"/>
        </w:rPr>
        <w:t xml:space="preserve">I have implemented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http protocol to move the task of breaking up the data received into to logical protocol blocks. We can run the http protocol both as client and as server.</w:t>
      </w:r>
    </w:p>
    <w:p w:rsidR="00883235" w:rsidRDefault="00883235" w:rsidP="00883235">
      <w:pPr>
        <w:rPr>
          <w:lang w:val="en-US"/>
        </w:rPr>
      </w:pPr>
      <w:proofErr w:type="spellStart"/>
      <w:r>
        <w:rPr>
          <w:lang w:val="en-US"/>
        </w:rPr>
        <w:t>DRC.Clt</w:t>
      </w:r>
      <w:proofErr w:type="spellEnd"/>
      <w:r>
        <w:rPr>
          <w:lang w:val="en-US"/>
        </w:rPr>
        <w:t xml:space="preserve"> ‘C1’ ‘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>’ port ‘Http’ 100000</w:t>
      </w:r>
    </w:p>
    <w:p w:rsidR="00883235" w:rsidRDefault="00E55A14" w:rsidP="00883235">
      <w:pPr>
        <w:rPr>
          <w:lang w:val="en-US"/>
        </w:rPr>
      </w:pPr>
      <w:proofErr w:type="spellStart"/>
      <w:r w:rsidRPr="00E55A14">
        <w:rPr>
          <w:lang w:val="en-US"/>
        </w:rPr>
        <w:t>DRC.Wait</w:t>
      </w:r>
      <w:proofErr w:type="spellEnd"/>
      <w:r w:rsidRPr="00E55A14">
        <w:rPr>
          <w:lang w:val="en-US"/>
        </w:rPr>
        <w:t xml:space="preserve"> on </w:t>
      </w:r>
      <w:r w:rsidR="0020731B" w:rsidRPr="00E55A14">
        <w:rPr>
          <w:lang w:val="en-US"/>
        </w:rPr>
        <w:t>an</w:t>
      </w:r>
      <w:r w:rsidRPr="00E55A14">
        <w:rPr>
          <w:lang w:val="en-US"/>
        </w:rPr>
        <w:t xml:space="preserve"> http connection will return the following events:</w:t>
      </w:r>
    </w:p>
    <w:p w:rsidR="0020731B" w:rsidRPr="0020731B" w:rsidRDefault="00E55A14" w:rsidP="00883235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20731B">
        <w:rPr>
          <w:rFonts w:ascii="Consolas" w:hAnsi="Consolas" w:cs="Consolas"/>
          <w:color w:val="A31515"/>
          <w:sz w:val="19"/>
          <w:szCs w:val="19"/>
          <w:lang w:val="en-US"/>
        </w:rPr>
        <w:t>HTTPHeader</w:t>
      </w:r>
      <w:proofErr w:type="spellEnd"/>
      <w:r w:rsidRPr="0020731B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5F06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0731B">
        <w:rPr>
          <w:rFonts w:ascii="Consolas" w:hAnsi="Consolas" w:cs="Consolas"/>
          <w:color w:val="A31515"/>
          <w:sz w:val="19"/>
          <w:szCs w:val="19"/>
          <w:lang w:val="en-US"/>
        </w:rPr>
        <w:t>HTTPBody</w:t>
      </w:r>
      <w:proofErr w:type="spellEnd"/>
      <w:r w:rsidRPr="0020731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0731B">
        <w:rPr>
          <w:rFonts w:ascii="Consolas" w:hAnsi="Consolas" w:cs="Consolas"/>
          <w:color w:val="A31515"/>
          <w:sz w:val="19"/>
          <w:szCs w:val="19"/>
          <w:lang w:val="en-US"/>
        </w:rPr>
        <w:t>HTTPChunk</w:t>
      </w:r>
      <w:proofErr w:type="spellEnd"/>
      <w:r w:rsidRPr="0020731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0731B">
        <w:rPr>
          <w:rFonts w:ascii="Consolas" w:hAnsi="Consolas" w:cs="Consolas"/>
          <w:color w:val="A31515"/>
          <w:sz w:val="19"/>
          <w:szCs w:val="19"/>
          <w:lang w:val="en-US"/>
        </w:rPr>
        <w:t>HTTPTrailer</w:t>
      </w:r>
      <w:proofErr w:type="spellEnd"/>
    </w:p>
    <w:p w:rsidR="0020731B" w:rsidRDefault="0020731B" w:rsidP="00883235">
      <w:pPr>
        <w:rPr>
          <w:lang w:val="en-US"/>
        </w:rPr>
      </w:pPr>
      <w:r>
        <w:rPr>
          <w:lang w:val="en-US"/>
        </w:rPr>
        <w:t xml:space="preserve">Data in the events receive is not decoded in any form. </w:t>
      </w:r>
    </w:p>
    <w:p w:rsidR="00883235" w:rsidRDefault="0020731B" w:rsidP="00883235">
      <w:pPr>
        <w:rPr>
          <w:lang w:val="en-US"/>
        </w:rPr>
      </w:pPr>
      <w:r>
        <w:rPr>
          <w:lang w:val="en-US"/>
        </w:rPr>
        <w:t>To send data on an http connection you also have to compose valid http messages. The only help Conga is providing is when you sent a file in that case Conga will add the Content-Length to the headers with the right value.</w:t>
      </w:r>
    </w:p>
    <w:p w:rsidR="0020731B" w:rsidRDefault="00E84E88" w:rsidP="00883235">
      <w:pPr>
        <w:rPr>
          <w:lang w:val="en-US"/>
        </w:rPr>
      </w:pPr>
      <w:r>
        <w:rPr>
          <w:lang w:val="en-US"/>
        </w:rPr>
        <w:t xml:space="preserve">An http Connection can be upgraded to a bi-directional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connection. If the </w:t>
      </w:r>
      <w:proofErr w:type="spellStart"/>
      <w:r>
        <w:rPr>
          <w:lang w:val="en-US"/>
        </w:rPr>
        <w:t>WSFeatures</w:t>
      </w:r>
      <w:proofErr w:type="spellEnd"/>
      <w:r>
        <w:rPr>
          <w:lang w:val="en-US"/>
        </w:rPr>
        <w:t xml:space="preserve"> are set to 1 for an http Server</w:t>
      </w:r>
      <w:proofErr w:type="gramStart"/>
      <w:r>
        <w:rPr>
          <w:lang w:val="en-US"/>
        </w:rPr>
        <w:t>,  it</w:t>
      </w:r>
      <w:proofErr w:type="gramEnd"/>
      <w:r>
        <w:rPr>
          <w:lang w:val="en-US"/>
        </w:rPr>
        <w:t xml:space="preserve"> can do the update without intervention, and the server will just be notified that the connection is upgraded</w:t>
      </w:r>
      <w:r w:rsidR="001A4E6A">
        <w:rPr>
          <w:lang w:val="en-US"/>
        </w:rPr>
        <w:t xml:space="preserve"> with a </w:t>
      </w:r>
      <w:proofErr w:type="spellStart"/>
      <w:r w:rsidR="001A4E6A">
        <w:rPr>
          <w:lang w:val="en-US"/>
        </w:rPr>
        <w:t>WSUpgrade</w:t>
      </w:r>
      <w:proofErr w:type="spellEnd"/>
      <w:r>
        <w:rPr>
          <w:lang w:val="en-US"/>
        </w:rPr>
        <w:t xml:space="preserve">. If </w:t>
      </w:r>
      <w:proofErr w:type="spellStart"/>
      <w:r>
        <w:rPr>
          <w:lang w:val="en-US"/>
        </w:rPr>
        <w:t>WSFeatures</w:t>
      </w:r>
      <w:proofErr w:type="spellEnd"/>
      <w:r>
        <w:rPr>
          <w:lang w:val="en-US"/>
        </w:rPr>
        <w:t xml:space="preserve"> is not set to 1 the server will get an </w:t>
      </w:r>
      <w:proofErr w:type="spellStart"/>
      <w:r>
        <w:rPr>
          <w:lang w:val="en-US"/>
        </w:rPr>
        <w:t>WSUpgradeReq</w:t>
      </w:r>
      <w:proofErr w:type="spellEnd"/>
      <w:r>
        <w:rPr>
          <w:lang w:val="en-US"/>
        </w:rPr>
        <w:t xml:space="preserve"> and has to answer it by Compose an </w:t>
      </w:r>
      <w:r w:rsidR="001A4E6A">
        <w:rPr>
          <w:lang w:val="en-US"/>
        </w:rPr>
        <w:t>answer and set it as a property (</w:t>
      </w:r>
      <w:proofErr w:type="spellStart"/>
      <w:proofErr w:type="gramStart"/>
      <w:r w:rsidR="001A4E6A">
        <w:rPr>
          <w:lang w:val="en-US"/>
        </w:rPr>
        <w:t>WSAccept</w:t>
      </w:r>
      <w:proofErr w:type="spellEnd"/>
      <w:r w:rsidR="001A4E6A">
        <w:rPr>
          <w:lang w:val="en-US"/>
        </w:rPr>
        <w:t xml:space="preserve"> )</w:t>
      </w:r>
      <w:proofErr w:type="gramEnd"/>
      <w:r w:rsidR="001A4E6A">
        <w:rPr>
          <w:lang w:val="en-US"/>
        </w:rPr>
        <w:t xml:space="preserve"> on the connection.</w:t>
      </w:r>
    </w:p>
    <w:p w:rsidR="00E84E88" w:rsidRPr="00883235" w:rsidRDefault="001A4E6A" w:rsidP="00883235">
      <w:pPr>
        <w:rPr>
          <w:lang w:val="en-US"/>
        </w:rPr>
      </w:pPr>
      <w:r>
        <w:rPr>
          <w:lang w:val="en-US"/>
        </w:rPr>
        <w:t xml:space="preserve">It looks like most browsers will not upgrade an existing connection but make a new one and upgrade that immediately. </w:t>
      </w:r>
    </w:p>
    <w:p w:rsidR="00516475" w:rsidRDefault="00516475" w:rsidP="00516475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Websockets</w:t>
      </w:r>
      <w:proofErr w:type="spellEnd"/>
      <w:ins w:id="57" w:author="Bjørn H. Christensen" w:date="2017-03-14T11:49:00Z">
        <w:r w:rsidR="00F8006A">
          <w:rPr>
            <w:lang w:val="en-US"/>
          </w:rPr>
          <w:t>{</w:t>
        </w:r>
        <w:proofErr w:type="spellStart"/>
        <w:proofErr w:type="gramEnd"/>
        <w:r w:rsidR="00F8006A">
          <w:rPr>
            <w:lang w:val="en-US"/>
          </w:rPr>
          <w:t>Overhaul.dyalog</w:t>
        </w:r>
        <w:proofErr w:type="spellEnd"/>
        <w:r w:rsidR="00F8006A">
          <w:rPr>
            <w:lang w:val="en-US"/>
          </w:rPr>
          <w:t xml:space="preserve"> | </w:t>
        </w:r>
        <w:proofErr w:type="spellStart"/>
        <w:r w:rsidR="00F8006A">
          <w:rPr>
            <w:lang w:val="en-US"/>
          </w:rPr>
          <w:t>TestWebsocket</w:t>
        </w:r>
        <w:proofErr w:type="spellEnd"/>
        <w:r w:rsidR="00F8006A">
          <w:rPr>
            <w:lang w:val="en-US"/>
          </w:rPr>
          <w:t xml:space="preserve"> }</w:t>
        </w:r>
      </w:ins>
    </w:p>
    <w:p w:rsidR="005F06C1" w:rsidRDefault="005F06C1" w:rsidP="005F06C1">
      <w:pPr>
        <w:rPr>
          <w:lang w:val="en-US"/>
        </w:rPr>
      </w:pPr>
      <w:r>
        <w:rPr>
          <w:lang w:val="en-US"/>
        </w:rPr>
        <w:t xml:space="preserve">When an http connection has been upgraded to </w:t>
      </w: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>, the connection will return events on the form:</w:t>
      </w:r>
    </w:p>
    <w:p w:rsidR="005F06C1" w:rsidRDefault="005F06C1" w:rsidP="005F06C1">
      <w:pPr>
        <w:rPr>
          <w:lang w:val="en-US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WS</w:t>
      </w:r>
      <w:del w:id="58" w:author="Bjørn H. Christensen" w:date="2017-03-14T11:44:00Z">
        <w:r w:rsidDel="006F7EAC">
          <w:rPr>
            <w:rFonts w:ascii="Consolas" w:hAnsi="Consolas" w:cs="Consolas"/>
            <w:color w:val="A31515"/>
            <w:sz w:val="19"/>
            <w:szCs w:val="19"/>
            <w:lang w:val="en-US"/>
          </w:rPr>
          <w:delText>&lt;F|C&gt;&lt;Text|Bin|Cont&gt;</w:delText>
        </w:r>
      </w:del>
      <w:ins w:id="59" w:author="Bjørn H. Christensen" w:date="2017-03-14T11:44:00Z">
        <w:r w:rsidR="006F7EAC">
          <w:rPr>
            <w:rFonts w:ascii="Consolas" w:hAnsi="Consolas" w:cs="Consolas"/>
            <w:color w:val="A31515"/>
            <w:sz w:val="19"/>
            <w:szCs w:val="19"/>
            <w:lang w:val="en-US"/>
          </w:rPr>
          <w:t>Receive</w:t>
        </w:r>
      </w:ins>
      <w:proofErr w:type="spellEnd"/>
    </w:p>
    <w:p w:rsidR="005F06C1" w:rsidDel="006F7EAC" w:rsidRDefault="005F06C1" w:rsidP="005F06C1">
      <w:pPr>
        <w:rPr>
          <w:del w:id="60" w:author="Bjørn H. Christensen" w:date="2017-03-14T11:44:00Z"/>
          <w:lang w:val="en-US"/>
        </w:rPr>
      </w:pPr>
      <w:del w:id="61" w:author="Bjørn H. Christensen" w:date="2017-03-14T11:44:00Z">
        <w:r w:rsidDel="006F7EAC">
          <w:rPr>
            <w:lang w:val="en-US"/>
          </w:rPr>
          <w:delText xml:space="preserve">In websocket text should normally be utf-8 but I have not converted them so it is up to the user to remember to convert text messages. </w:delText>
        </w:r>
      </w:del>
    </w:p>
    <w:p w:rsidR="005F06C1" w:rsidRDefault="005F06C1" w:rsidP="005F06C1">
      <w:pPr>
        <w:rPr>
          <w:lang w:val="en-US"/>
        </w:rPr>
      </w:pPr>
      <w:r>
        <w:rPr>
          <w:lang w:val="en-US"/>
        </w:rPr>
        <w:t xml:space="preserve">Sending data on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connection can be done in two forms:</w:t>
      </w:r>
    </w:p>
    <w:p w:rsidR="005F06C1" w:rsidRPr="005F06C1" w:rsidRDefault="005F06C1" w:rsidP="005F06C1">
      <w:pPr>
        <w:rPr>
          <w:rFonts w:ascii="Cambria Math" w:hAnsi="Cambria Math"/>
          <w:lang w:val="en-US"/>
        </w:rPr>
      </w:pPr>
      <w:proofErr w:type="spellStart"/>
      <w:r>
        <w:rPr>
          <w:lang w:val="en-US"/>
        </w:rPr>
        <w:t>DRC.Send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‘WS’  (</w:t>
      </w:r>
      <w:proofErr w:type="gramEnd"/>
      <w:del w:id="62" w:author="Bjørn H. Christensen" w:date="2017-03-14T11:44:00Z">
        <w:r w:rsidDel="006F7EAC">
          <w:rPr>
            <w:lang w:val="en-US"/>
          </w:rPr>
          <w:delText xml:space="preserve">opcode  </w:delText>
        </w:r>
      </w:del>
      <w:r>
        <w:rPr>
          <w:lang w:val="en-US"/>
        </w:rPr>
        <w:t>data</w:t>
      </w:r>
      <w:ins w:id="63" w:author="Bjørn H. Christensen" w:date="2017-03-14T11:44:00Z">
        <w:r w:rsidR="006F7EAC">
          <w:rPr>
            <w:lang w:val="en-US"/>
          </w:rPr>
          <w:t xml:space="preserve"> fin [opcode]</w:t>
        </w:r>
      </w:ins>
      <w:r>
        <w:rPr>
          <w:lang w:val="en-US"/>
        </w:rPr>
        <w:t xml:space="preserve">)  </w:t>
      </w:r>
      <w:r>
        <w:rPr>
          <w:rFonts w:ascii="Cambria Math" w:hAnsi="Cambria Math"/>
          <w:lang w:val="en-US"/>
        </w:rPr>
        <w:t xml:space="preserve">⍝ where opcode can be 0 </w:t>
      </w:r>
      <w:proofErr w:type="spellStart"/>
      <w:r>
        <w:rPr>
          <w:rFonts w:ascii="Cambria Math" w:hAnsi="Cambria Math"/>
          <w:lang w:val="en-US"/>
        </w:rPr>
        <w:t>Cont</w:t>
      </w:r>
      <w:proofErr w:type="spellEnd"/>
      <w:r>
        <w:rPr>
          <w:rFonts w:ascii="Cambria Math" w:hAnsi="Cambria Math"/>
          <w:lang w:val="en-US"/>
        </w:rPr>
        <w:t xml:space="preserve"> 1 Text 2 Bin </w:t>
      </w:r>
    </w:p>
    <w:p w:rsidR="005F06C1" w:rsidRDefault="005F06C1" w:rsidP="005F06C1">
      <w:pPr>
        <w:rPr>
          <w:ins w:id="64" w:author="Bjørn H. Christensen" w:date="2017-03-14T11:45:00Z"/>
          <w:rFonts w:ascii="Cambria Math" w:hAnsi="Cambria Math"/>
          <w:lang w:val="en-US"/>
        </w:rPr>
      </w:pPr>
      <w:proofErr w:type="spellStart"/>
      <w:r>
        <w:rPr>
          <w:lang w:val="en-US"/>
        </w:rPr>
        <w:t>DRC.Send</w:t>
      </w:r>
      <w:proofErr w:type="spellEnd"/>
      <w:r>
        <w:rPr>
          <w:lang w:val="en-US"/>
        </w:rPr>
        <w:t xml:space="preserve"> ‘WS’ &lt;</w:t>
      </w:r>
      <w:proofErr w:type="spellStart"/>
      <w:r>
        <w:rPr>
          <w:lang w:val="en-US"/>
        </w:rPr>
        <w:t>rawformated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message&gt; </w:t>
      </w:r>
      <w:r>
        <w:rPr>
          <w:rFonts w:ascii="Cambria Math" w:hAnsi="Cambria Math"/>
          <w:lang w:val="en-US"/>
        </w:rPr>
        <w:t>⍝ not recommended</w:t>
      </w:r>
    </w:p>
    <w:p w:rsidR="006F7EAC" w:rsidRPr="00057DBB" w:rsidRDefault="006F7EAC" w:rsidP="005F06C1">
      <w:pPr>
        <w:rPr>
          <w:rFonts w:ascii="Cambria Math" w:hAnsi="Cambria Math"/>
          <w:lang w:val="en-US"/>
        </w:rPr>
      </w:pPr>
      <w:proofErr w:type="spellStart"/>
      <w:ins w:id="65" w:author="Bjørn H. Christensen" w:date="2017-03-14T11:45:00Z">
        <w:r>
          <w:rPr>
            <w:rFonts w:ascii="Cambria Math" w:hAnsi="Cambria Math"/>
            <w:lang w:val="en-US"/>
          </w:rPr>
          <w:t>DRC.Wait</w:t>
        </w:r>
        <w:proofErr w:type="spellEnd"/>
        <w:r>
          <w:rPr>
            <w:rFonts w:ascii="Cambria Math" w:hAnsi="Cambria Math"/>
            <w:lang w:val="en-US"/>
          </w:rPr>
          <w:t xml:space="preserve"> returns the </w:t>
        </w:r>
        <w:proofErr w:type="spellStart"/>
        <w:r>
          <w:rPr>
            <w:rFonts w:ascii="Cambria Math" w:hAnsi="Cambria Math"/>
            <w:lang w:val="en-US"/>
          </w:rPr>
          <w:t>websocket</w:t>
        </w:r>
        <w:proofErr w:type="spellEnd"/>
        <w:r>
          <w:rPr>
            <w:rFonts w:ascii="Cambria Math" w:hAnsi="Cambria Math"/>
            <w:lang w:val="en-US"/>
          </w:rPr>
          <w:t xml:space="preserve"> event in the same </w:t>
        </w:r>
        <w:proofErr w:type="gramStart"/>
        <w:r>
          <w:rPr>
            <w:rFonts w:ascii="Cambria Math" w:hAnsi="Cambria Math"/>
            <w:lang w:val="en-US"/>
          </w:rPr>
          <w:t>format  event</w:t>
        </w:r>
        <w:proofErr w:type="gramEnd"/>
        <w:r>
          <w:rPr>
            <w:rFonts w:ascii="Cambria Math" w:hAnsi="Cambria Math"/>
            <w:lang w:val="en-US"/>
          </w:rPr>
          <w:t xml:space="preserve"> </w:t>
        </w:r>
        <w:proofErr w:type="spellStart"/>
        <w:r>
          <w:rPr>
            <w:rFonts w:ascii="Cambria Math" w:hAnsi="Cambria Math"/>
            <w:lang w:val="en-US"/>
          </w:rPr>
          <w:t>WSReceive</w:t>
        </w:r>
        <w:proofErr w:type="spellEnd"/>
        <w:r>
          <w:rPr>
            <w:rFonts w:ascii="Cambria Math" w:hAnsi="Cambria Math"/>
            <w:lang w:val="en-US"/>
          </w:rPr>
          <w:t xml:space="preserve"> (data fin opcode)</w:t>
        </w:r>
      </w:ins>
    </w:p>
    <w:p w:rsidR="000A20D2" w:rsidRPr="000A20D2" w:rsidRDefault="000A20D2" w:rsidP="000A20D2">
      <w:pPr>
        <w:pStyle w:val="Heading3"/>
        <w:rPr>
          <w:lang w:val="en-US"/>
        </w:rPr>
      </w:pPr>
      <w:r>
        <w:rPr>
          <w:lang w:val="en-US"/>
        </w:rPr>
        <w:t>UDP</w:t>
      </w:r>
      <w:ins w:id="66" w:author="Bjørn H. Christensen" w:date="2017-03-14T11:56:00Z">
        <w:r w:rsidR="00E60483">
          <w:rPr>
            <w:lang w:val="en-US"/>
          </w:rPr>
          <w:t xml:space="preserve"> {Overhaul.dyalog|TestUDPSimple}</w:t>
        </w:r>
      </w:ins>
    </w:p>
    <w:p w:rsidR="00385FBC" w:rsidRPr="005C67B7" w:rsidRDefault="00862747" w:rsidP="005C67B7">
      <w:pPr>
        <w:rPr>
          <w:lang w:val="en-US"/>
        </w:rPr>
      </w:pPr>
      <w:r>
        <w:rPr>
          <w:lang w:val="en-US"/>
        </w:rPr>
        <w:t>Not completed yet.</w:t>
      </w:r>
    </w:p>
    <w:sectPr w:rsidR="00385FBC" w:rsidRPr="005C67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9D"/>
    <w:rsid w:val="00057DBB"/>
    <w:rsid w:val="000A20D2"/>
    <w:rsid w:val="00167F7D"/>
    <w:rsid w:val="00170452"/>
    <w:rsid w:val="001A4E6A"/>
    <w:rsid w:val="001B2D3F"/>
    <w:rsid w:val="001D55F5"/>
    <w:rsid w:val="001E2411"/>
    <w:rsid w:val="0020731B"/>
    <w:rsid w:val="002C11C3"/>
    <w:rsid w:val="00344AF7"/>
    <w:rsid w:val="00385FBC"/>
    <w:rsid w:val="00516475"/>
    <w:rsid w:val="00526D91"/>
    <w:rsid w:val="005C67B7"/>
    <w:rsid w:val="005F06C1"/>
    <w:rsid w:val="00602162"/>
    <w:rsid w:val="00622C8F"/>
    <w:rsid w:val="006F7EAC"/>
    <w:rsid w:val="00821AB5"/>
    <w:rsid w:val="00862747"/>
    <w:rsid w:val="00883235"/>
    <w:rsid w:val="008C7E49"/>
    <w:rsid w:val="00B25FA2"/>
    <w:rsid w:val="00B30D4F"/>
    <w:rsid w:val="00D00014"/>
    <w:rsid w:val="00D147CB"/>
    <w:rsid w:val="00E0569D"/>
    <w:rsid w:val="00E47D30"/>
    <w:rsid w:val="00E55A14"/>
    <w:rsid w:val="00E60483"/>
    <w:rsid w:val="00E84E88"/>
    <w:rsid w:val="00F535EC"/>
    <w:rsid w:val="00F666B8"/>
    <w:rsid w:val="00F8006A"/>
    <w:rsid w:val="00F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D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D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1054</Words>
  <Characters>6435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Bjørn H. Christensen</dc:creator>
  <cp:lastModifiedBy>Bjørn H. Christensen</cp:lastModifiedBy>
  <cp:revision>13</cp:revision>
  <dcterms:created xsi:type="dcterms:W3CDTF">2016-12-06T10:06:00Z</dcterms:created>
  <dcterms:modified xsi:type="dcterms:W3CDTF">2017-03-14T10:57:00Z</dcterms:modified>
</cp:coreProperties>
</file>