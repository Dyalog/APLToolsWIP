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D322B" w14:textId="563699C1" w:rsidR="00F80EA8" w:rsidRPr="001E1CAC" w:rsidRDefault="00E0569D" w:rsidP="00F80EA8">
      <w:pPr>
        <w:pStyle w:val="Heading1"/>
        <w:rPr>
          <w:lang w:val="en-GB"/>
        </w:rPr>
      </w:pPr>
      <w:r w:rsidRPr="001E1CAC">
        <w:rPr>
          <w:lang w:val="en-GB"/>
        </w:rPr>
        <w:t xml:space="preserve">Conga </w:t>
      </w:r>
      <w:r w:rsidR="00695165">
        <w:rPr>
          <w:lang w:val="en-GB"/>
        </w:rPr>
        <w:t>3.0 Upgrade Guide</w:t>
      </w:r>
    </w:p>
    <w:p w14:paraId="1E3A656E" w14:textId="29960669" w:rsidR="00F21A5A" w:rsidRPr="001E1CAC" w:rsidRDefault="00F21A5A" w:rsidP="001E1CAC">
      <w:pPr>
        <w:rPr>
          <w:lang w:val="en-GB"/>
        </w:rPr>
      </w:pPr>
      <w:r w:rsidRPr="001E1CAC">
        <w:rPr>
          <w:lang w:val="en-GB"/>
        </w:rPr>
        <w:t xml:space="preserve">Version dated </w:t>
      </w:r>
      <w:r w:rsidR="001E1CAC">
        <w:rPr>
          <w:lang w:val="en-GB"/>
        </w:rPr>
        <w:t xml:space="preserve">May </w:t>
      </w:r>
      <w:r w:rsidR="005C4827">
        <w:rPr>
          <w:lang w:val="en-GB"/>
        </w:rPr>
        <w:t>1st</w:t>
      </w:r>
      <w:r w:rsidRPr="001E1CAC">
        <w:rPr>
          <w:lang w:val="en-GB"/>
        </w:rPr>
        <w:t>, 2017.</w:t>
      </w:r>
    </w:p>
    <w:p w14:paraId="4151DD37" w14:textId="77777777" w:rsidR="00C05BD3" w:rsidRPr="001E1CAC" w:rsidRDefault="00C05BD3" w:rsidP="001E1CAC">
      <w:pPr>
        <w:pStyle w:val="Heading2"/>
        <w:rPr>
          <w:lang w:val="en-GB"/>
        </w:rPr>
      </w:pPr>
      <w:r w:rsidRPr="001E1CAC">
        <w:rPr>
          <w:lang w:val="en-GB"/>
        </w:rPr>
        <w:t>Introduction</w:t>
      </w:r>
    </w:p>
    <w:p w14:paraId="7CA05FEB" w14:textId="77777777" w:rsidR="00C05BD3" w:rsidRDefault="00C05BD3" w:rsidP="001E1CAC">
      <w:pPr>
        <w:rPr>
          <w:lang w:val="en-GB"/>
        </w:rPr>
      </w:pPr>
      <w:r>
        <w:rPr>
          <w:lang w:val="en-GB"/>
        </w:rPr>
        <w:t>At the time of releasi</w:t>
      </w:r>
      <w:r w:rsidR="001E1CAC">
        <w:rPr>
          <w:lang w:val="en-GB"/>
        </w:rPr>
        <w:t>ng Dyalog APL version 16.0, these Release Notes are</w:t>
      </w:r>
      <w:r>
        <w:rPr>
          <w:lang w:val="en-GB"/>
        </w:rPr>
        <w:t xml:space="preserve"> the only complete </w:t>
      </w:r>
      <w:r w:rsidR="001E1CAC">
        <w:rPr>
          <w:lang w:val="en-GB"/>
        </w:rPr>
        <w:t xml:space="preserve">set of </w:t>
      </w:r>
      <w:r>
        <w:rPr>
          <w:lang w:val="en-GB"/>
        </w:rPr>
        <w:t xml:space="preserve">documentation available for the new features of </w:t>
      </w:r>
      <w:r w:rsidRPr="001E1CAC">
        <w:rPr>
          <w:rFonts w:eastAsiaTheme="minorHAnsi"/>
          <w:lang w:val="en-GB"/>
        </w:rPr>
        <w:t xml:space="preserve">Conga </w:t>
      </w:r>
      <w:r>
        <w:rPr>
          <w:lang w:val="en-GB"/>
        </w:rPr>
        <w:t xml:space="preserve">version </w:t>
      </w:r>
      <w:r w:rsidRPr="001E1CAC">
        <w:rPr>
          <w:rFonts w:eastAsiaTheme="minorHAnsi"/>
          <w:lang w:val="en-GB"/>
        </w:rPr>
        <w:t>3.0</w:t>
      </w:r>
      <w:r>
        <w:rPr>
          <w:lang w:val="en-GB"/>
        </w:rPr>
        <w:t xml:space="preserve">. The content of these Release Notes are being integrated with the existing Conga documentation, and will be made available shortly after the release of Dyalog v16.0. </w:t>
      </w:r>
    </w:p>
    <w:p w14:paraId="2F8CAB84" w14:textId="77777777" w:rsidR="00C05BD3" w:rsidRPr="001E1CAC" w:rsidRDefault="007B3780" w:rsidP="001E1CAC">
      <w:pPr>
        <w:rPr>
          <w:rFonts w:eastAsiaTheme="minorHAnsi"/>
          <w:lang w:val="en-GB"/>
        </w:rPr>
      </w:pPr>
      <w:r>
        <w:rPr>
          <w:lang w:val="en-GB"/>
        </w:rPr>
        <w:t xml:space="preserve">The revised Conga manual will appear on </w:t>
      </w:r>
      <w:r w:rsidRPr="007B3780">
        <w:rPr>
          <w:lang w:val="en-GB"/>
        </w:rPr>
        <w:t>http:/</w:t>
      </w:r>
      <w:r>
        <w:rPr>
          <w:lang w:val="en-GB"/>
        </w:rPr>
        <w:t>/www.dyalog.com/documentation_16</w:t>
      </w:r>
      <w:r w:rsidRPr="007B3780">
        <w:rPr>
          <w:lang w:val="en-GB"/>
        </w:rPr>
        <w:t>0.htm</w:t>
      </w:r>
      <w:r w:rsidR="00C05BD3">
        <w:rPr>
          <w:lang w:val="en-GB"/>
        </w:rPr>
        <w:t xml:space="preserve"> </w:t>
      </w:r>
      <w:r>
        <w:rPr>
          <w:lang w:val="en-GB"/>
        </w:rPr>
        <w:t xml:space="preserve">when it is complete. </w:t>
      </w:r>
      <w:r w:rsidR="00C05BD3">
        <w:rPr>
          <w:lang w:val="en-GB"/>
        </w:rPr>
        <w:t xml:space="preserve">Contact </w:t>
      </w:r>
      <w:hyperlink r:id="rId6" w:history="1">
        <w:r w:rsidR="00C05BD3" w:rsidRPr="00603A2C">
          <w:rPr>
            <w:rStyle w:val="Hyperlink"/>
            <w:lang w:val="en-GB"/>
          </w:rPr>
          <w:t>support@dyalog.com</w:t>
        </w:r>
      </w:hyperlink>
      <w:r>
        <w:rPr>
          <w:lang w:val="en-GB"/>
        </w:rPr>
        <w:t xml:space="preserve"> for more information if necessary.</w:t>
      </w:r>
    </w:p>
    <w:p w14:paraId="429CA538" w14:textId="77777777" w:rsidR="006E5859" w:rsidRPr="001E1CAC" w:rsidRDefault="00C05BD3" w:rsidP="001E1CAC">
      <w:pPr>
        <w:pStyle w:val="Heading2"/>
        <w:rPr>
          <w:lang w:val="en-GB"/>
        </w:rPr>
      </w:pPr>
      <w:r>
        <w:rPr>
          <w:lang w:val="en-GB"/>
        </w:rPr>
        <w:t>New Features</w:t>
      </w:r>
    </w:p>
    <w:p w14:paraId="0E7B2D03" w14:textId="77777777" w:rsidR="00942DB1" w:rsidRDefault="00942DB1" w:rsidP="001E1CAC">
      <w:pPr>
        <w:rPr>
          <w:lang w:val="en-GB"/>
        </w:rPr>
      </w:pPr>
      <w:r>
        <w:rPr>
          <w:lang w:val="en-GB"/>
        </w:rPr>
        <w:t>Conga version 3.0 provides a large number of new features designed to make it easier to write network-based applications:</w:t>
      </w:r>
    </w:p>
    <w:p w14:paraId="267A9380" w14:textId="77777777" w:rsidR="00942DB1" w:rsidRDefault="00942DB1" w:rsidP="001E1CAC">
      <w:pPr>
        <w:pStyle w:val="ListParagraph"/>
        <w:numPr>
          <w:ilvl w:val="0"/>
          <w:numId w:val="1"/>
        </w:numPr>
        <w:rPr>
          <w:lang w:val="en-GB"/>
        </w:rPr>
      </w:pPr>
      <w:r w:rsidRPr="001E1CAC">
        <w:rPr>
          <w:rFonts w:eastAsiaTheme="minorHAnsi"/>
          <w:b/>
          <w:lang w:val="en-GB"/>
        </w:rPr>
        <w:t xml:space="preserve">Multiple Isolated </w:t>
      </w:r>
      <w:r w:rsidR="00245BB6">
        <w:rPr>
          <w:b/>
          <w:lang w:val="en-GB"/>
        </w:rPr>
        <w:t>“</w:t>
      </w:r>
      <w:r w:rsidRPr="001E1CAC">
        <w:rPr>
          <w:rFonts w:eastAsiaTheme="minorHAnsi"/>
          <w:b/>
          <w:lang w:val="en-GB"/>
        </w:rPr>
        <w:t>Roots</w:t>
      </w:r>
      <w:r w:rsidR="00245BB6">
        <w:rPr>
          <w:b/>
          <w:lang w:val="en-GB"/>
        </w:rPr>
        <w:t>”</w:t>
      </w:r>
      <w:r w:rsidR="00EB1E82" w:rsidRPr="001E1CAC">
        <w:rPr>
          <w:rFonts w:eastAsiaTheme="minorHAnsi"/>
          <w:b/>
          <w:lang w:val="en-GB"/>
        </w:rPr>
        <w:t>:</w:t>
      </w:r>
      <w:r w:rsidR="00EB1E82">
        <w:rPr>
          <w:lang w:val="en-GB"/>
        </w:rPr>
        <w:t xml:space="preserve"> </w:t>
      </w:r>
      <w:r w:rsidR="00C05BD3">
        <w:rPr>
          <w:lang w:val="en-GB"/>
        </w:rPr>
        <w:t>Make it possible for separate</w:t>
      </w:r>
      <w:r w:rsidR="00EB1E82">
        <w:rPr>
          <w:lang w:val="en-GB"/>
        </w:rPr>
        <w:t xml:space="preserve"> components </w:t>
      </w:r>
      <w:r w:rsidR="00C05BD3">
        <w:rPr>
          <w:lang w:val="en-GB"/>
        </w:rPr>
        <w:t xml:space="preserve">running in the same Dyalog process </w:t>
      </w:r>
      <w:r w:rsidR="00EB1E82">
        <w:rPr>
          <w:lang w:val="en-GB"/>
        </w:rPr>
        <w:t>to u</w:t>
      </w:r>
      <w:r w:rsidR="00C05BD3">
        <w:rPr>
          <w:lang w:val="en-GB"/>
        </w:rPr>
        <w:t>se C</w:t>
      </w:r>
      <w:r w:rsidR="00EB1E82">
        <w:rPr>
          <w:lang w:val="en-GB"/>
        </w:rPr>
        <w:t xml:space="preserve">onga without </w:t>
      </w:r>
      <w:r w:rsidR="00C05BD3">
        <w:rPr>
          <w:lang w:val="en-GB"/>
        </w:rPr>
        <w:t>interfering with each other in any way.</w:t>
      </w:r>
    </w:p>
    <w:p w14:paraId="47794CF2" w14:textId="77777777" w:rsidR="00EB1E82" w:rsidRPr="001E1CAC" w:rsidRDefault="00EB1E82" w:rsidP="001E1CAC">
      <w:pPr>
        <w:pStyle w:val="ListParagraph"/>
        <w:numPr>
          <w:ilvl w:val="0"/>
          <w:numId w:val="1"/>
        </w:numPr>
        <w:rPr>
          <w:rFonts w:eastAsiaTheme="minorHAnsi"/>
          <w:lang w:val="en-GB"/>
        </w:rPr>
      </w:pPr>
      <w:r w:rsidRPr="001E1CAC">
        <w:rPr>
          <w:rFonts w:eastAsiaTheme="minorHAnsi"/>
          <w:b/>
          <w:lang w:val="en-GB"/>
        </w:rPr>
        <w:t>New Server modes:</w:t>
      </w:r>
    </w:p>
    <w:p w14:paraId="1389C9A4" w14:textId="77777777" w:rsidR="00EB1E82" w:rsidRDefault="00EB1E82" w:rsidP="001E1CAC">
      <w:pPr>
        <w:pStyle w:val="ListParagraph"/>
        <w:numPr>
          <w:ilvl w:val="1"/>
          <w:numId w:val="1"/>
        </w:numPr>
        <w:rPr>
          <w:lang w:val="en-GB"/>
        </w:rPr>
      </w:pPr>
      <w:proofErr w:type="spellStart"/>
      <w:r w:rsidRPr="001E1CAC">
        <w:rPr>
          <w:rFonts w:eastAsiaTheme="minorHAnsi"/>
          <w:i/>
          <w:lang w:val="en-GB"/>
        </w:rPr>
        <w:t>FIFOMode</w:t>
      </w:r>
      <w:proofErr w:type="spellEnd"/>
      <w:r>
        <w:rPr>
          <w:lang w:val="en-GB"/>
        </w:rPr>
        <w:t>: Processed messages in strict chronological order (does not allow filtered queries on individual connections)</w:t>
      </w:r>
    </w:p>
    <w:p w14:paraId="2809575F" w14:textId="0EF3C930" w:rsidR="00EB1E82" w:rsidRDefault="00627E64" w:rsidP="001E1CAC">
      <w:pPr>
        <w:pStyle w:val="ListParagraph"/>
        <w:numPr>
          <w:ilvl w:val="1"/>
          <w:numId w:val="1"/>
        </w:numPr>
        <w:rPr>
          <w:lang w:val="en-GB"/>
        </w:rPr>
      </w:pPr>
      <w:proofErr w:type="spellStart"/>
      <w:r>
        <w:rPr>
          <w:rFonts w:eastAsiaTheme="minorHAnsi"/>
          <w:i/>
          <w:lang w:val="en-GB"/>
        </w:rPr>
        <w:t>Connection</w:t>
      </w:r>
      <w:r w:rsidR="00EB1E82" w:rsidRPr="001E1CAC">
        <w:rPr>
          <w:rFonts w:eastAsiaTheme="minorHAnsi"/>
          <w:i/>
          <w:lang w:val="en-GB"/>
        </w:rPr>
        <w:t>Only</w:t>
      </w:r>
      <w:proofErr w:type="spellEnd"/>
      <w:r w:rsidR="00EB1E82">
        <w:rPr>
          <w:lang w:val="en-GB"/>
        </w:rPr>
        <w:t>: The server object will not receive data –</w:t>
      </w:r>
      <w:ins w:id="0" w:author="Morten Kromberg" w:date="2017-05-01T08:32:00Z">
        <w:r w:rsidR="00AB5EEE">
          <w:rPr>
            <w:lang w:val="en-GB"/>
          </w:rPr>
          <w:t xml:space="preserve"> </w:t>
        </w:r>
      </w:ins>
      <w:ins w:id="1" w:author="Morten Kromberg" w:date="2017-05-01T08:33:00Z">
        <w:r w:rsidR="00AB5EEE">
          <w:rPr>
            <w:lang w:val="en-GB"/>
          </w:rPr>
          <w:t xml:space="preserve">the application is expected to spawn </w:t>
        </w:r>
      </w:ins>
      <w:ins w:id="2" w:author="Morten Kromberg" w:date="2017-05-01T08:32:00Z">
        <w:r w:rsidR="00AB5EEE">
          <w:rPr>
            <w:lang w:val="en-GB"/>
          </w:rPr>
          <w:t xml:space="preserve">individual APL threads </w:t>
        </w:r>
      </w:ins>
      <w:ins w:id="3" w:author="Morten Kromberg" w:date="2017-05-01T08:33:00Z">
        <w:r w:rsidR="00AB5EEE">
          <w:rPr>
            <w:lang w:val="en-GB"/>
          </w:rPr>
          <w:t>to handle each connection ob</w:t>
        </w:r>
      </w:ins>
      <w:ins w:id="4" w:author="Morten Kromberg" w:date="2017-05-01T08:34:00Z">
        <w:r w:rsidR="00AB5EEE">
          <w:rPr>
            <w:lang w:val="en-GB"/>
          </w:rPr>
          <w:t>j</w:t>
        </w:r>
      </w:ins>
      <w:ins w:id="5" w:author="Morten Kromberg" w:date="2017-05-01T08:33:00Z">
        <w:r w:rsidR="00AB5EEE">
          <w:rPr>
            <w:lang w:val="en-GB"/>
          </w:rPr>
          <w:t>ect separately.</w:t>
        </w:r>
      </w:ins>
      <w:del w:id="6" w:author="Morten Kromberg" w:date="2017-05-01T08:34:00Z">
        <w:r w:rsidR="00EB1E82" w:rsidDel="00AB5EEE">
          <w:rPr>
            <w:lang w:val="en-GB"/>
          </w:rPr>
          <w:delText xml:space="preserve"> a thread spawned for each connection is expected to receive</w:delText>
        </w:r>
      </w:del>
      <w:r w:rsidR="00EB1E82">
        <w:rPr>
          <w:lang w:val="en-GB"/>
        </w:rPr>
        <w:t xml:space="preserve"> </w:t>
      </w:r>
    </w:p>
    <w:p w14:paraId="0969933C" w14:textId="77777777" w:rsidR="00EB1E82" w:rsidRDefault="00EB1E82" w:rsidP="001E1CAC">
      <w:pPr>
        <w:pStyle w:val="ListParagraph"/>
        <w:numPr>
          <w:ilvl w:val="0"/>
          <w:numId w:val="1"/>
        </w:numPr>
        <w:rPr>
          <w:lang w:val="en-GB"/>
        </w:rPr>
      </w:pPr>
      <w:r w:rsidRPr="001E1CAC">
        <w:rPr>
          <w:rFonts w:eastAsiaTheme="minorHAnsi"/>
          <w:b/>
          <w:i/>
          <w:lang w:val="en-GB"/>
        </w:rPr>
        <w:t>Timeout</w:t>
      </w:r>
      <w:r w:rsidRPr="001E1CAC">
        <w:rPr>
          <w:rFonts w:eastAsiaTheme="minorHAnsi"/>
          <w:b/>
          <w:lang w:val="en-GB"/>
        </w:rPr>
        <w:t xml:space="preserve"> and </w:t>
      </w:r>
      <w:r w:rsidRPr="001E1CAC">
        <w:rPr>
          <w:rFonts w:eastAsiaTheme="minorHAnsi"/>
          <w:b/>
          <w:i/>
          <w:lang w:val="en-GB"/>
        </w:rPr>
        <w:t>Disconnect</w:t>
      </w:r>
      <w:r w:rsidRPr="001E1CAC">
        <w:rPr>
          <w:rFonts w:eastAsiaTheme="minorHAnsi"/>
          <w:b/>
          <w:lang w:val="en-GB"/>
        </w:rPr>
        <w:t xml:space="preserve"> as events:</w:t>
      </w:r>
      <w:r>
        <w:rPr>
          <w:lang w:val="en-GB"/>
        </w:rPr>
        <w:t xml:space="preserve"> Instead of error codes 100 and 1119, timeouts and disconnections can optionally be signalled as events.</w:t>
      </w:r>
    </w:p>
    <w:p w14:paraId="32420F5B" w14:textId="77777777" w:rsidR="003F10F9" w:rsidRPr="003F10F9" w:rsidRDefault="003F10F9" w:rsidP="003F10F9">
      <w:pPr>
        <w:pStyle w:val="ListParagraph"/>
        <w:numPr>
          <w:ilvl w:val="0"/>
          <w:numId w:val="1"/>
        </w:numPr>
        <w:rPr>
          <w:lang w:val="en-GB"/>
        </w:rPr>
      </w:pPr>
      <w:r w:rsidRPr="003F10F9">
        <w:rPr>
          <w:b/>
          <w:lang w:val="en-GB"/>
        </w:rPr>
        <w:t>Temporarily prevent new connections</w:t>
      </w:r>
      <w:r>
        <w:rPr>
          <w:lang w:val="en-GB"/>
        </w:rPr>
        <w:t xml:space="preserve"> by setting the </w:t>
      </w:r>
      <w:r w:rsidRPr="003F10F9">
        <w:rPr>
          <w:i/>
          <w:lang w:val="en-GB"/>
        </w:rPr>
        <w:t>Pause</w:t>
      </w:r>
      <w:r>
        <w:rPr>
          <w:lang w:val="en-GB"/>
        </w:rPr>
        <w:t xml:space="preserve"> property.</w:t>
      </w:r>
    </w:p>
    <w:p w14:paraId="2B53F67E" w14:textId="3979F0BC" w:rsidR="00EB14C8" w:rsidRDefault="00EB14C8" w:rsidP="001E1CAC">
      <w:pPr>
        <w:pStyle w:val="ListParagraph"/>
        <w:numPr>
          <w:ilvl w:val="0"/>
          <w:numId w:val="1"/>
        </w:numPr>
        <w:rPr>
          <w:lang w:val="en-GB"/>
        </w:rPr>
      </w:pPr>
      <w:r w:rsidRPr="001E1CAC">
        <w:rPr>
          <w:rFonts w:eastAsiaTheme="minorHAnsi"/>
          <w:b/>
          <w:i/>
          <w:lang w:val="en-GB"/>
        </w:rPr>
        <w:t>Sent</w:t>
      </w:r>
      <w:r w:rsidRPr="001E1CAC">
        <w:rPr>
          <w:rFonts w:eastAsiaTheme="minorHAnsi"/>
          <w:b/>
          <w:lang w:val="en-GB"/>
        </w:rPr>
        <w:t xml:space="preserve"> event:</w:t>
      </w:r>
      <w:r>
        <w:rPr>
          <w:lang w:val="en-GB"/>
        </w:rPr>
        <w:t xml:space="preserve"> Avoid flooding buffers with un</w:t>
      </w:r>
      <w:ins w:id="7" w:author="Morten Kromberg" w:date="2017-05-01T08:34:00Z">
        <w:r w:rsidR="00AB5EEE">
          <w:rPr>
            <w:lang w:val="en-GB"/>
          </w:rPr>
          <w:t>-</w:t>
        </w:r>
      </w:ins>
      <w:r>
        <w:rPr>
          <w:lang w:val="en-GB"/>
        </w:rPr>
        <w:t xml:space="preserve">transmitted data by requesting a </w:t>
      </w:r>
      <w:r w:rsidRPr="003F10F9">
        <w:rPr>
          <w:i/>
          <w:lang w:val="en-GB"/>
        </w:rPr>
        <w:t>Sen</w:t>
      </w:r>
      <w:r w:rsidR="003F10F9" w:rsidRPr="003F10F9">
        <w:rPr>
          <w:i/>
          <w:lang w:val="en-GB"/>
        </w:rPr>
        <w:t>t</w:t>
      </w:r>
      <w:r>
        <w:rPr>
          <w:lang w:val="en-GB"/>
        </w:rPr>
        <w:t xml:space="preserve"> event when the last byte has been transmitted.</w:t>
      </w:r>
    </w:p>
    <w:p w14:paraId="4F2410D8" w14:textId="77777777" w:rsidR="00EB1E82" w:rsidRPr="009A0776" w:rsidRDefault="00EB1E82" w:rsidP="001E1CAC">
      <w:pPr>
        <w:pStyle w:val="ListParagraph"/>
        <w:numPr>
          <w:ilvl w:val="0"/>
          <w:numId w:val="1"/>
        </w:numPr>
        <w:rPr>
          <w:lang w:val="en-GB"/>
        </w:rPr>
      </w:pPr>
      <w:r w:rsidRPr="001E1CAC">
        <w:rPr>
          <w:rFonts w:eastAsiaTheme="minorHAnsi"/>
          <w:b/>
          <w:lang w:val="en-GB"/>
        </w:rPr>
        <w:t>Transmit files</w:t>
      </w:r>
      <w:r w:rsidRPr="009A0776">
        <w:rPr>
          <w:lang w:val="en-GB"/>
        </w:rPr>
        <w:t xml:space="preserve"> without reading them into APL first.</w:t>
      </w:r>
    </w:p>
    <w:p w14:paraId="35A71CD7" w14:textId="77777777" w:rsidR="00EB14C8" w:rsidRPr="001E1CAC" w:rsidRDefault="00EB14C8" w:rsidP="001E1CAC">
      <w:pPr>
        <w:pStyle w:val="ListParagraph"/>
        <w:numPr>
          <w:ilvl w:val="0"/>
          <w:numId w:val="1"/>
        </w:numPr>
        <w:rPr>
          <w:rFonts w:cstheme="minorHAnsi"/>
          <w:lang w:val="en-US"/>
        </w:rPr>
      </w:pPr>
      <w:del w:id="8" w:author="Brian Becker" w:date="2017-04-30T18:20:00Z">
        <w:r w:rsidRPr="001E1CAC" w:rsidDel="00FC563C">
          <w:rPr>
            <w:rFonts w:cstheme="minorHAnsi"/>
            <w:b/>
            <w:lang w:val="en-GB"/>
          </w:rPr>
          <w:delText xml:space="preserve">Http </w:delText>
        </w:r>
      </w:del>
      <w:r w:rsidR="00FC563C">
        <w:rPr>
          <w:rFonts w:cstheme="minorHAnsi"/>
          <w:b/>
          <w:lang w:val="en-GB"/>
        </w:rPr>
        <w:t>HTTP</w:t>
      </w:r>
      <w:r w:rsidR="00FC563C" w:rsidRPr="001E1CAC">
        <w:rPr>
          <w:rFonts w:cstheme="minorHAnsi"/>
          <w:b/>
          <w:lang w:val="en-GB"/>
        </w:rPr>
        <w:t xml:space="preserve"> </w:t>
      </w:r>
      <w:r w:rsidRPr="001E1CAC">
        <w:rPr>
          <w:rFonts w:cstheme="minorHAnsi"/>
          <w:b/>
          <w:lang w:val="en-GB"/>
        </w:rPr>
        <w:t>protocol support:</w:t>
      </w:r>
      <w:r w:rsidRPr="009A0776">
        <w:rPr>
          <w:rFonts w:cstheme="minorHAnsi"/>
          <w:lang w:val="en-GB"/>
        </w:rPr>
        <w:t xml:space="preserve"> Rather than receiving text blocks and deciphering them, yo</w:t>
      </w:r>
      <w:r w:rsidRPr="001E1CAC">
        <w:rPr>
          <w:rFonts w:cstheme="minorHAnsi"/>
          <w:lang w:val="en-GB"/>
        </w:rPr>
        <w:t xml:space="preserve">u can elect to receive </w:t>
      </w:r>
      <w:proofErr w:type="spellStart"/>
      <w:r w:rsidRPr="001E1CAC">
        <w:rPr>
          <w:rFonts w:cstheme="minorHAnsi"/>
          <w:i/>
          <w:lang w:val="en-US"/>
        </w:rPr>
        <w:t>HTTPHeader</w:t>
      </w:r>
      <w:proofErr w:type="spellEnd"/>
      <w:r w:rsidRPr="001E1CAC">
        <w:rPr>
          <w:rFonts w:cstheme="minorHAnsi"/>
          <w:lang w:val="en-US"/>
        </w:rPr>
        <w:t xml:space="preserve">, </w:t>
      </w:r>
      <w:proofErr w:type="spellStart"/>
      <w:r w:rsidRPr="001E1CAC">
        <w:rPr>
          <w:rFonts w:cstheme="minorHAnsi"/>
          <w:i/>
          <w:lang w:val="en-US"/>
        </w:rPr>
        <w:t>HTTPBody</w:t>
      </w:r>
      <w:proofErr w:type="spellEnd"/>
      <w:r w:rsidRPr="001E1CAC">
        <w:rPr>
          <w:rFonts w:cstheme="minorHAnsi"/>
          <w:lang w:val="en-US"/>
        </w:rPr>
        <w:t xml:space="preserve">, </w:t>
      </w:r>
      <w:proofErr w:type="spellStart"/>
      <w:r w:rsidRPr="001E1CAC">
        <w:rPr>
          <w:rFonts w:cstheme="minorHAnsi"/>
          <w:i/>
          <w:lang w:val="en-US"/>
        </w:rPr>
        <w:t>HTTPChunk</w:t>
      </w:r>
      <w:proofErr w:type="spellEnd"/>
      <w:r w:rsidRPr="001E1CAC">
        <w:rPr>
          <w:rFonts w:cstheme="minorHAnsi"/>
          <w:lang w:val="en-US"/>
        </w:rPr>
        <w:t xml:space="preserve">, </w:t>
      </w:r>
      <w:proofErr w:type="spellStart"/>
      <w:r w:rsidRPr="001E1CAC">
        <w:rPr>
          <w:rFonts w:cstheme="minorHAnsi"/>
          <w:i/>
          <w:lang w:val="en-US"/>
        </w:rPr>
        <w:t>HTTPTrailer</w:t>
      </w:r>
      <w:proofErr w:type="spellEnd"/>
      <w:r w:rsidR="007B3780" w:rsidRPr="009A0776">
        <w:rPr>
          <w:rFonts w:cstheme="minorHAnsi"/>
          <w:lang w:val="en-US"/>
        </w:rPr>
        <w:t xml:space="preserve"> events after Conga has parsed the incoming messages.</w:t>
      </w:r>
    </w:p>
    <w:p w14:paraId="670A2CEF" w14:textId="16151BEA" w:rsidR="00EB1E82" w:rsidRDefault="00EB14C8" w:rsidP="001E1CAC">
      <w:pPr>
        <w:pStyle w:val="ListParagraph"/>
        <w:numPr>
          <w:ilvl w:val="0"/>
          <w:numId w:val="1"/>
        </w:numPr>
        <w:rPr>
          <w:lang w:val="en-GB"/>
        </w:rPr>
      </w:pPr>
      <w:proofErr w:type="spellStart"/>
      <w:r w:rsidRPr="001E1CAC">
        <w:rPr>
          <w:rFonts w:eastAsiaTheme="minorHAnsi"/>
          <w:b/>
          <w:lang w:val="en-GB"/>
        </w:rPr>
        <w:t>WebSocket</w:t>
      </w:r>
      <w:proofErr w:type="spellEnd"/>
      <w:r w:rsidRPr="001E1CAC">
        <w:rPr>
          <w:rFonts w:eastAsiaTheme="minorHAnsi"/>
          <w:b/>
          <w:lang w:val="en-GB"/>
        </w:rPr>
        <w:t xml:space="preserve"> support</w:t>
      </w:r>
      <w:r>
        <w:rPr>
          <w:lang w:val="en-GB"/>
        </w:rPr>
        <w:t xml:space="preserve">: </w:t>
      </w:r>
      <w:ins w:id="9" w:author="Brian Becker" w:date="2017-04-30T18:20:00Z">
        <w:r w:rsidR="00FC563C">
          <w:rPr>
            <w:lang w:val="en-GB"/>
          </w:rPr>
          <w:t xml:space="preserve">HTTP </w:t>
        </w:r>
      </w:ins>
      <w:r>
        <w:rPr>
          <w:lang w:val="en-GB"/>
        </w:rPr>
        <w:t>connections can be upgraded to bi-directional web sockets, allowing asynchronous bidirectional data transmission.</w:t>
      </w:r>
    </w:p>
    <w:p w14:paraId="0C6ABBF2" w14:textId="77777777" w:rsidR="00C05BD3" w:rsidRPr="009A0776" w:rsidRDefault="007B3780" w:rsidP="001E1CAC">
      <w:pPr>
        <w:pStyle w:val="ListParagraph"/>
        <w:numPr>
          <w:ilvl w:val="0"/>
          <w:numId w:val="1"/>
        </w:numPr>
        <w:rPr>
          <w:lang w:val="en-GB"/>
        </w:rPr>
      </w:pPr>
      <w:r w:rsidRPr="001E1CAC">
        <w:rPr>
          <w:rFonts w:eastAsiaTheme="minorHAnsi"/>
          <w:b/>
          <w:lang w:val="en-GB"/>
        </w:rPr>
        <w:t>White-list and/or Black-list address ranges:</w:t>
      </w:r>
      <w:r>
        <w:rPr>
          <w:lang w:val="en-GB"/>
        </w:rPr>
        <w:t xml:space="preserve"> Support for </w:t>
      </w:r>
      <w:r w:rsidR="00C05BD3">
        <w:rPr>
          <w:lang w:val="en-GB"/>
        </w:rPr>
        <w:t>applications which only wish to service connections made from certain locations.</w:t>
      </w:r>
    </w:p>
    <w:p w14:paraId="75B8F4B3" w14:textId="77777777" w:rsidR="00942DB1" w:rsidRDefault="00EB1E82" w:rsidP="001E1CAC">
      <w:pPr>
        <w:pStyle w:val="ListParagraph"/>
        <w:numPr>
          <w:ilvl w:val="0"/>
          <w:numId w:val="1"/>
        </w:numPr>
        <w:rPr>
          <w:lang w:val="en-GB"/>
        </w:rPr>
      </w:pPr>
      <w:r w:rsidRPr="001E1CAC">
        <w:rPr>
          <w:rFonts w:eastAsiaTheme="minorHAnsi"/>
          <w:b/>
          <w:lang w:val="en-GB"/>
        </w:rPr>
        <w:t xml:space="preserve">Support for </w:t>
      </w:r>
      <w:proofErr w:type="spellStart"/>
      <w:r w:rsidR="00942DB1" w:rsidRPr="001E1CAC">
        <w:rPr>
          <w:rFonts w:eastAsiaTheme="minorHAnsi"/>
          <w:b/>
          <w:lang w:val="en-GB"/>
        </w:rPr>
        <w:t>GnuTLS</w:t>
      </w:r>
      <w:proofErr w:type="spellEnd"/>
      <w:r w:rsidR="00EB14C8" w:rsidRPr="001E1CAC">
        <w:rPr>
          <w:rFonts w:eastAsiaTheme="minorHAnsi"/>
          <w:b/>
          <w:lang w:val="en-GB"/>
        </w:rPr>
        <w:t xml:space="preserve"> 3.4.16.</w:t>
      </w:r>
    </w:p>
    <w:p w14:paraId="5390634C" w14:textId="77777777" w:rsidR="00EB14C8" w:rsidRDefault="00EB14C8" w:rsidP="001E1CAC">
      <w:pPr>
        <w:pStyle w:val="ListParagraph"/>
        <w:numPr>
          <w:ilvl w:val="0"/>
          <w:numId w:val="1"/>
        </w:numPr>
        <w:rPr>
          <w:lang w:val="en-GB"/>
        </w:rPr>
      </w:pPr>
      <w:r w:rsidRPr="001E1CAC">
        <w:rPr>
          <w:rFonts w:eastAsiaTheme="minorHAnsi"/>
          <w:b/>
          <w:lang w:val="en-GB"/>
        </w:rPr>
        <w:t>Dynamic loading of secure socket support:</w:t>
      </w:r>
      <w:r>
        <w:rPr>
          <w:lang w:val="en-GB"/>
        </w:rPr>
        <w:t xml:space="preserve"> If you do not use secure sockets, you do not need to install or ship the secure part of Conga with your application.</w:t>
      </w:r>
    </w:p>
    <w:p w14:paraId="653E4694" w14:textId="77777777" w:rsidR="00EB14C8" w:rsidRDefault="00EB14C8" w:rsidP="001E1CAC">
      <w:pPr>
        <w:pStyle w:val="ListParagraph"/>
        <w:numPr>
          <w:ilvl w:val="0"/>
          <w:numId w:val="1"/>
        </w:numPr>
        <w:rPr>
          <w:lang w:val="en-GB"/>
        </w:rPr>
      </w:pPr>
      <w:r w:rsidRPr="001E1CAC">
        <w:rPr>
          <w:rFonts w:eastAsiaTheme="minorHAnsi"/>
          <w:b/>
          <w:lang w:val="en-GB"/>
        </w:rPr>
        <w:t>Shared Unicode/Classic library:</w:t>
      </w:r>
      <w:r>
        <w:rPr>
          <w:lang w:val="en-GB"/>
        </w:rPr>
        <w:t xml:space="preserve"> The same .so or .</w:t>
      </w:r>
      <w:proofErr w:type="spellStart"/>
      <w:r>
        <w:rPr>
          <w:lang w:val="en-GB"/>
        </w:rPr>
        <w:t>dll</w:t>
      </w:r>
      <w:proofErr w:type="spellEnd"/>
      <w:r>
        <w:rPr>
          <w:lang w:val="en-GB"/>
        </w:rPr>
        <w:t xml:space="preserve"> file is used by Classic and Unicode versions of Conga (32 and 64 bit are still separate). </w:t>
      </w:r>
    </w:p>
    <w:p w14:paraId="21269228" w14:textId="77777777" w:rsidR="00EB14C8" w:rsidRDefault="007B3780" w:rsidP="001E1CAC">
      <w:pPr>
        <w:pStyle w:val="ListParagraph"/>
        <w:numPr>
          <w:ilvl w:val="0"/>
          <w:numId w:val="1"/>
        </w:numPr>
        <w:rPr>
          <w:lang w:val="en-GB"/>
        </w:rPr>
      </w:pPr>
      <w:r w:rsidRPr="009A0776">
        <w:rPr>
          <w:b/>
          <w:lang w:val="en-GB"/>
        </w:rPr>
        <w:lastRenderedPageBreak/>
        <w:t>Simpler conf</w:t>
      </w:r>
      <w:r>
        <w:rPr>
          <w:b/>
          <w:lang w:val="en-GB"/>
        </w:rPr>
        <w:t>ig</w:t>
      </w:r>
      <w:r w:rsidRPr="009A0776">
        <w:rPr>
          <w:b/>
          <w:lang w:val="en-GB"/>
        </w:rPr>
        <w:t>uration</w:t>
      </w:r>
      <w:r w:rsidR="00EB14C8" w:rsidRPr="001E1CAC">
        <w:rPr>
          <w:rFonts w:eastAsiaTheme="minorHAnsi"/>
          <w:b/>
          <w:lang w:val="en-GB"/>
        </w:rPr>
        <w:t>:</w:t>
      </w:r>
      <w:r w:rsidR="00EB14C8">
        <w:rPr>
          <w:lang w:val="en-GB"/>
        </w:rPr>
        <w:t xml:space="preserve"> By default, Conga libraries are always loaded from the folder where the interpreter executable is located, bypassing the need for LIBPATH or similar environment variables.</w:t>
      </w:r>
    </w:p>
    <w:p w14:paraId="5FC1BBB5" w14:textId="77777777" w:rsidR="00C05BD3" w:rsidRDefault="00C05BD3" w:rsidP="00C05BD3">
      <w:pPr>
        <w:pStyle w:val="ListParagraph"/>
        <w:numPr>
          <w:ilvl w:val="0"/>
          <w:numId w:val="1"/>
        </w:numPr>
        <w:rPr>
          <w:lang w:val="en-GB"/>
        </w:rPr>
      </w:pPr>
      <w:r w:rsidRPr="001E1CAC">
        <w:rPr>
          <w:b/>
          <w:lang w:val="en-GB"/>
        </w:rPr>
        <w:t xml:space="preserve">A numeric </w:t>
      </w:r>
      <w:r w:rsidRPr="001E1CAC">
        <w:rPr>
          <w:b/>
          <w:i/>
          <w:lang w:val="en-GB"/>
        </w:rPr>
        <w:t>Version</w:t>
      </w:r>
      <w:r w:rsidRPr="001E1CAC">
        <w:rPr>
          <w:b/>
          <w:lang w:val="en-GB"/>
        </w:rPr>
        <w:t xml:space="preserve"> property</w:t>
      </w:r>
      <w:r w:rsidR="007B3780" w:rsidRPr="001E1CAC">
        <w:rPr>
          <w:b/>
          <w:lang w:val="en-GB"/>
        </w:rPr>
        <w:t>:</w:t>
      </w:r>
      <w:r w:rsidR="007B3780">
        <w:rPr>
          <w:lang w:val="en-GB"/>
        </w:rPr>
        <w:t xml:space="preserve"> Makes </w:t>
      </w:r>
      <w:r>
        <w:rPr>
          <w:lang w:val="en-GB"/>
        </w:rPr>
        <w:t>it easier to write applications that need to know which version of Conga they have available.</w:t>
      </w:r>
    </w:p>
    <w:p w14:paraId="264AEAEB" w14:textId="77777777" w:rsidR="00A116C1" w:rsidRPr="00826B0C" w:rsidRDefault="00A116C1" w:rsidP="001E1CAC">
      <w:pPr>
        <w:pStyle w:val="ListParagraph"/>
        <w:numPr>
          <w:ilvl w:val="0"/>
          <w:numId w:val="1"/>
        </w:numPr>
        <w:rPr>
          <w:ins w:id="10" w:author="Brian Becker" w:date="2017-04-30T18:27:00Z"/>
          <w:rFonts w:cstheme="minorHAnsi"/>
          <w:lang w:val="en-GB"/>
        </w:rPr>
      </w:pPr>
      <w:r w:rsidRPr="001E1CAC">
        <w:rPr>
          <w:rFonts w:eastAsiaTheme="minorHAnsi"/>
          <w:b/>
          <w:lang w:val="en-GB"/>
        </w:rPr>
        <w:t>Experimental UDP support</w:t>
      </w:r>
      <w:r w:rsidR="007B3780" w:rsidRPr="001E1CAC">
        <w:rPr>
          <w:rFonts w:eastAsiaTheme="minorHAnsi"/>
          <w:b/>
          <w:lang w:val="en-GB"/>
        </w:rPr>
        <w:t>:</w:t>
      </w:r>
      <w:r>
        <w:rPr>
          <w:lang w:val="en-GB"/>
        </w:rPr>
        <w:t xml:space="preserve"> </w:t>
      </w:r>
      <w:r w:rsidR="007B3780">
        <w:rPr>
          <w:lang w:val="en-GB"/>
        </w:rPr>
        <w:t>Un</w:t>
      </w:r>
      <w:r>
        <w:rPr>
          <w:lang w:val="en-GB"/>
        </w:rPr>
        <w:t xml:space="preserve">documented; contact </w:t>
      </w:r>
      <w:r w:rsidR="00AB5EEE">
        <w:fldChar w:fldCharType="begin"/>
      </w:r>
      <w:r w:rsidR="00AB5EEE" w:rsidRPr="00AB5EEE">
        <w:rPr>
          <w:lang w:val="en-GB"/>
          <w:rPrChange w:id="11" w:author="Morten Kromberg" w:date="2017-05-01T08:31:00Z">
            <w:rPr/>
          </w:rPrChange>
        </w:rPr>
        <w:instrText xml:space="preserve"> HYPERLINK "mailto:support@dyalog.com" </w:instrText>
      </w:r>
      <w:r w:rsidR="00AB5EEE">
        <w:fldChar w:fldCharType="separate"/>
      </w:r>
      <w:r w:rsidRPr="00603A2C">
        <w:rPr>
          <w:rStyle w:val="Hyperlink"/>
          <w:lang w:val="en-GB"/>
        </w:rPr>
        <w:t>support@dyalog.com</w:t>
      </w:r>
      <w:r w:rsidR="00AB5EEE">
        <w:rPr>
          <w:rStyle w:val="Hyperlink"/>
          <w:lang w:val="en-GB"/>
        </w:rPr>
        <w:fldChar w:fldCharType="end"/>
      </w:r>
      <w:r>
        <w:rPr>
          <w:lang w:val="en-GB"/>
        </w:rPr>
        <w:t xml:space="preserve"> for more information</w:t>
      </w:r>
      <w:r w:rsidR="007B3780">
        <w:rPr>
          <w:lang w:val="en-GB"/>
        </w:rPr>
        <w:t>.</w:t>
      </w:r>
    </w:p>
    <w:p w14:paraId="2322FCE2" w14:textId="2DEFF1F2" w:rsidR="00826B0C" w:rsidRPr="00826B0C" w:rsidRDefault="00826B0C" w:rsidP="001E1CAC">
      <w:pPr>
        <w:pStyle w:val="ListParagraph"/>
        <w:numPr>
          <w:ilvl w:val="0"/>
          <w:numId w:val="1"/>
        </w:numPr>
        <w:rPr>
          <w:rFonts w:cstheme="minorHAnsi"/>
          <w:lang w:val="en-GB"/>
        </w:rPr>
      </w:pPr>
      <w:ins w:id="12" w:author="Brian Becker" w:date="2017-04-30T18:28:00Z">
        <w:del w:id="13" w:author="Morten Kromberg" w:date="2017-05-01T08:31:00Z">
          <w:r w:rsidRPr="00826B0C" w:rsidDel="00AB5EEE">
            <w:rPr>
              <w:rFonts w:cstheme="minorHAnsi"/>
              <w:b/>
              <w:lang w:val="en-GB" w:eastAsia="ja-JP"/>
              <w:rPrChange w:id="14" w:author="Brian Becker" w:date="2017-04-30T18:28:00Z">
                <w:rPr>
                  <w:rFonts w:ascii="Cambria Math" w:hAnsi="Cambria Math"/>
                  <w:b/>
                  <w:lang w:val="en-GB" w:eastAsia="ja-JP"/>
                </w:rPr>
              </w:rPrChange>
            </w:rPr>
            <w:delText>New</w:delText>
          </w:r>
        </w:del>
      </w:ins>
      <w:ins w:id="15" w:author="Brian Becker" w:date="2017-04-30T18:29:00Z">
        <w:del w:id="16" w:author="Morten Kromberg" w:date="2017-05-01T08:31:00Z">
          <w:r w:rsidDel="00AB5EEE">
            <w:rPr>
              <w:rFonts w:cstheme="minorHAnsi"/>
              <w:b/>
              <w:lang w:val="en-GB" w:eastAsia="ja-JP"/>
            </w:rPr>
            <w:delText xml:space="preserve">ly </w:delText>
          </w:r>
        </w:del>
      </w:ins>
      <w:ins w:id="17" w:author="Morten Kromberg" w:date="2017-05-01T08:49:00Z">
        <w:r w:rsidR="00653E66">
          <w:rPr>
            <w:rFonts w:cstheme="minorHAnsi"/>
            <w:b/>
            <w:lang w:val="en-GB" w:eastAsia="ja-JP"/>
          </w:rPr>
          <w:t>Numerous</w:t>
        </w:r>
      </w:ins>
      <w:ins w:id="18" w:author="Morten Kromberg" w:date="2017-05-01T08:31:00Z">
        <w:r w:rsidR="00AB5EEE">
          <w:rPr>
            <w:rFonts w:cstheme="minorHAnsi"/>
            <w:b/>
            <w:lang w:val="en-GB" w:eastAsia="ja-JP"/>
          </w:rPr>
          <w:t xml:space="preserve"> new samples and tools</w:t>
        </w:r>
      </w:ins>
      <w:ins w:id="19" w:author="Brian Becker" w:date="2017-04-30T18:29:00Z">
        <w:del w:id="20" w:author="Morten Kromberg" w:date="2017-05-01T08:31:00Z">
          <w:r w:rsidDel="00AB5EEE">
            <w:rPr>
              <w:rFonts w:cstheme="minorHAnsi"/>
              <w:b/>
              <w:lang w:val="en-GB" w:eastAsia="ja-JP"/>
            </w:rPr>
            <w:delText>organized sample and utility folders</w:delText>
          </w:r>
        </w:del>
      </w:ins>
      <w:ins w:id="21" w:author="Morten Kromberg" w:date="2017-05-01T08:49:00Z">
        <w:r w:rsidR="0080047C">
          <w:rPr>
            <w:rFonts w:cstheme="minorHAnsi"/>
            <w:b/>
            <w:lang w:val="en-GB" w:eastAsia="ja-JP"/>
          </w:rPr>
          <w:t>.</w:t>
        </w:r>
      </w:ins>
      <w:ins w:id="22" w:author="Brian Becker" w:date="2017-04-30T18:29:00Z">
        <w:del w:id="23" w:author="Morten Kromberg" w:date="2017-05-01T08:49:00Z">
          <w:r w:rsidDel="0080047C">
            <w:rPr>
              <w:rFonts w:cstheme="minorHAnsi"/>
              <w:b/>
              <w:lang w:val="en-GB" w:eastAsia="ja-JP"/>
            </w:rPr>
            <w:delText>:</w:delText>
          </w:r>
        </w:del>
        <w:r>
          <w:rPr>
            <w:rFonts w:cstheme="minorHAnsi"/>
            <w:b/>
            <w:lang w:val="en-GB" w:eastAsia="ja-JP"/>
          </w:rPr>
          <w:t xml:space="preserve"> </w:t>
        </w:r>
      </w:ins>
      <w:ins w:id="24" w:author="Brian Becker" w:date="2017-04-30T18:33:00Z">
        <w:r>
          <w:rPr>
            <w:rFonts w:cstheme="minorHAnsi"/>
            <w:lang w:val="en-GB" w:eastAsia="ja-JP"/>
          </w:rPr>
          <w:t xml:space="preserve"> </w:t>
        </w:r>
        <w:del w:id="25" w:author="Morten Kromberg" w:date="2017-05-01T08:49:00Z">
          <w:r w:rsidDel="00653E66">
            <w:rPr>
              <w:rFonts w:cstheme="minorHAnsi"/>
              <w:lang w:val="en-GB" w:eastAsia="ja-JP"/>
            </w:rPr>
            <w:delText xml:space="preserve">New samples are found in the Samples/Conga folders and utilities are found in the </w:delText>
          </w:r>
        </w:del>
      </w:ins>
      <w:ins w:id="26" w:author="Brian Becker" w:date="2017-04-30T18:34:00Z">
        <w:del w:id="27" w:author="Morten Kromberg" w:date="2017-05-01T08:49:00Z">
          <w:r w:rsidDel="00653E66">
            <w:rPr>
              <w:rFonts w:cstheme="minorHAnsi"/>
              <w:lang w:val="en-GB" w:eastAsia="ja-JP"/>
            </w:rPr>
            <w:delText>Library/Conga folder.</w:delText>
          </w:r>
        </w:del>
      </w:ins>
    </w:p>
    <w:p w14:paraId="104C36D5" w14:textId="357F18A9" w:rsidR="001E1CAC" w:rsidRDefault="001E1CAC" w:rsidP="001E1CAC">
      <w:pPr>
        <w:pStyle w:val="Heading2"/>
        <w:rPr>
          <w:lang w:val="en-GB"/>
        </w:rPr>
      </w:pPr>
      <w:r>
        <w:rPr>
          <w:lang w:val="en-GB"/>
        </w:rPr>
        <w:t>0. Compatibility</w:t>
      </w:r>
      <w:r w:rsidR="000813C8">
        <w:rPr>
          <w:lang w:val="en-GB"/>
        </w:rPr>
        <w:t xml:space="preserve"> </w:t>
      </w:r>
      <w:ins w:id="28" w:author="Morten Kromberg" w:date="2017-05-01T08:50:00Z">
        <w:r w:rsidR="0080047C">
          <w:rPr>
            <w:lang w:val="en-GB"/>
          </w:rPr>
          <w:t>and Code Distribution</w:t>
        </w:r>
      </w:ins>
      <w:del w:id="29" w:author="Morten Kromberg" w:date="2017-05-01T08:50:00Z">
        <w:r w:rsidR="000813C8" w:rsidDel="0080047C">
          <w:rPr>
            <w:lang w:val="en-GB"/>
          </w:rPr>
          <w:delText>with Conga 2.x</w:delText>
        </w:r>
      </w:del>
    </w:p>
    <w:p w14:paraId="56E03CDB" w14:textId="77777777" w:rsidR="003C1594" w:rsidRDefault="003C1594" w:rsidP="001E1CAC">
      <w:pPr>
        <w:rPr>
          <w:lang w:val="en-GB"/>
        </w:rPr>
      </w:pPr>
      <w:r>
        <w:rPr>
          <w:lang w:val="en-GB"/>
        </w:rPr>
        <w:t>Conga 3.0 is designed to be</w:t>
      </w:r>
      <w:r w:rsidR="001E1CAC">
        <w:rPr>
          <w:lang w:val="en-GB"/>
        </w:rPr>
        <w:t xml:space="preserve"> compatible with Conga 2.x, but the APL code that wraps the Conga libraries has been substantially rewritten in order to provide support for multiple isolated roots, and to provide simpler ways to create client and server applications. </w:t>
      </w:r>
      <w:r>
        <w:rPr>
          <w:lang w:val="en-GB"/>
        </w:rPr>
        <w:t>To take advantage of some of the new features, you will need to make changes to the way that you initialise Conga-based applications.</w:t>
      </w:r>
    </w:p>
    <w:p w14:paraId="738B6F3A" w14:textId="77777777" w:rsidR="001E1CAC" w:rsidRDefault="003C1594" w:rsidP="001E1CAC">
      <w:pPr>
        <w:rPr>
          <w:lang w:val="en-GB"/>
        </w:rPr>
      </w:pPr>
      <w:r>
        <w:rPr>
          <w:lang w:val="en-GB"/>
        </w:rPr>
        <w:t>In order to provide a smooth</w:t>
      </w:r>
      <w:r w:rsidR="001E1CAC">
        <w:rPr>
          <w:lang w:val="en-GB"/>
        </w:rPr>
        <w:t xml:space="preserve"> migration </w:t>
      </w:r>
      <w:r>
        <w:rPr>
          <w:lang w:val="en-GB"/>
        </w:rPr>
        <w:t xml:space="preserve">path </w:t>
      </w:r>
      <w:r w:rsidR="001E1CAC">
        <w:rPr>
          <w:lang w:val="en-GB"/>
        </w:rPr>
        <w:t xml:space="preserve">from earlier versions, </w:t>
      </w:r>
      <w:r>
        <w:rPr>
          <w:lang w:val="en-GB"/>
        </w:rPr>
        <w:t xml:space="preserve">and allow you to take new features on board when you are ready, </w:t>
      </w:r>
      <w:r w:rsidR="001E1CAC">
        <w:rPr>
          <w:lang w:val="en-GB"/>
        </w:rPr>
        <w:t>a number of workspaces are shipped with Dyalog 16.0:</w:t>
      </w:r>
    </w:p>
    <w:tbl>
      <w:tblPr>
        <w:tblStyle w:val="TableGrid"/>
        <w:tblW w:w="0" w:type="auto"/>
        <w:tblInd w:w="675" w:type="dxa"/>
        <w:tblLook w:val="04A0" w:firstRow="1" w:lastRow="0" w:firstColumn="1" w:lastColumn="0" w:noHBand="0" w:noVBand="1"/>
      </w:tblPr>
      <w:tblGrid>
        <w:gridCol w:w="1701"/>
        <w:gridCol w:w="6804"/>
      </w:tblGrid>
      <w:tr w:rsidR="001E1CAC" w:rsidRPr="000813C8" w14:paraId="56C4FA5C" w14:textId="77777777" w:rsidTr="000813C8">
        <w:tc>
          <w:tcPr>
            <w:tcW w:w="1701" w:type="dxa"/>
          </w:tcPr>
          <w:p w14:paraId="473703D3" w14:textId="77777777" w:rsidR="001E1CAC" w:rsidRPr="000813C8" w:rsidRDefault="001E1CAC" w:rsidP="001E1CAC">
            <w:pPr>
              <w:rPr>
                <w:b/>
                <w:sz w:val="24"/>
                <w:lang w:val="en-GB"/>
              </w:rPr>
            </w:pPr>
            <w:r w:rsidRPr="000813C8">
              <w:rPr>
                <w:b/>
                <w:sz w:val="24"/>
                <w:lang w:val="en-GB"/>
              </w:rPr>
              <w:t>Workspace</w:t>
            </w:r>
          </w:p>
        </w:tc>
        <w:tc>
          <w:tcPr>
            <w:tcW w:w="6804" w:type="dxa"/>
          </w:tcPr>
          <w:p w14:paraId="249A83F4" w14:textId="77777777" w:rsidR="001E1CAC" w:rsidRPr="000813C8" w:rsidRDefault="001E1CAC" w:rsidP="001E1CAC">
            <w:pPr>
              <w:rPr>
                <w:b/>
                <w:sz w:val="24"/>
                <w:lang w:val="en-GB"/>
              </w:rPr>
            </w:pPr>
            <w:r w:rsidRPr="000813C8">
              <w:rPr>
                <w:b/>
                <w:sz w:val="24"/>
                <w:lang w:val="en-GB"/>
              </w:rPr>
              <w:t>Description</w:t>
            </w:r>
            <w:r w:rsidR="003C1594" w:rsidRPr="000813C8">
              <w:rPr>
                <w:b/>
                <w:sz w:val="24"/>
                <w:lang w:val="en-GB"/>
              </w:rPr>
              <w:t xml:space="preserve"> and Comments</w:t>
            </w:r>
          </w:p>
        </w:tc>
      </w:tr>
      <w:tr w:rsidR="001E1CAC" w:rsidRPr="00340C9A" w14:paraId="343D97BE" w14:textId="77777777" w:rsidTr="000813C8">
        <w:tc>
          <w:tcPr>
            <w:tcW w:w="1701" w:type="dxa"/>
          </w:tcPr>
          <w:p w14:paraId="5DC589A4" w14:textId="77777777" w:rsidR="001E1CAC" w:rsidRPr="000813C8" w:rsidRDefault="001E1CAC" w:rsidP="001E1CAC">
            <w:pPr>
              <w:rPr>
                <w:rFonts w:ascii="APL385 Unicode" w:hAnsi="APL385 Unicode"/>
                <w:lang w:val="en-GB"/>
              </w:rPr>
            </w:pPr>
            <w:proofErr w:type="spellStart"/>
            <w:r w:rsidRPr="000813C8">
              <w:rPr>
                <w:rFonts w:ascii="APL385 Unicode" w:hAnsi="APL385 Unicode"/>
                <w:lang w:val="en-GB"/>
              </w:rPr>
              <w:t>conga.dws</w:t>
            </w:r>
            <w:proofErr w:type="spellEnd"/>
          </w:p>
        </w:tc>
        <w:tc>
          <w:tcPr>
            <w:tcW w:w="6804" w:type="dxa"/>
          </w:tcPr>
          <w:p w14:paraId="7E3E39D5" w14:textId="3221855A" w:rsidR="001E1CAC" w:rsidRDefault="001E1CAC" w:rsidP="003C1594">
            <w:pPr>
              <w:pStyle w:val="HTMLPreformatted"/>
            </w:pPr>
            <w:r w:rsidRPr="003C1594">
              <w:rPr>
                <w:rFonts w:asciiTheme="minorHAnsi" w:hAnsiTheme="minorHAnsi" w:cstheme="minorHAnsi"/>
              </w:rPr>
              <w:t>Contains a new (but upwards compatible) version of the old DRC namespace, and the new Conga namespace.</w:t>
            </w:r>
            <w:r w:rsidR="003C1594" w:rsidRPr="003C1594">
              <w:rPr>
                <w:rFonts w:asciiTheme="minorHAnsi" w:hAnsiTheme="minorHAnsi" w:cstheme="minorHAnsi"/>
              </w:rPr>
              <w:t xml:space="preserve"> </w:t>
            </w:r>
            <w:ins w:id="30" w:author="Morten Kromberg" w:date="2017-05-01T08:51:00Z">
              <w:r w:rsidR="0080047C">
                <w:rPr>
                  <w:rFonts w:asciiTheme="minorHAnsi" w:hAnsiTheme="minorHAnsi" w:cstheme="minorHAnsi"/>
                </w:rPr>
                <w:t>It is p</w:t>
              </w:r>
            </w:ins>
            <w:del w:id="31" w:author="Morten Kromberg" w:date="2017-05-01T08:51:00Z">
              <w:r w:rsidR="003C1594" w:rsidRPr="003C1594" w:rsidDel="0080047C">
                <w:rPr>
                  <w:rFonts w:asciiTheme="minorHAnsi" w:hAnsiTheme="minorHAnsi" w:cstheme="minorHAnsi"/>
                </w:rPr>
                <w:delText>P</w:delText>
              </w:r>
            </w:del>
            <w:r w:rsidR="003C1594" w:rsidRPr="003C1594">
              <w:rPr>
                <w:rFonts w:asciiTheme="minorHAnsi" w:hAnsiTheme="minorHAnsi" w:cstheme="minorHAnsi"/>
              </w:rPr>
              <w:t>rovided in order to allow existing code which uses</w:t>
            </w:r>
            <w:ins w:id="32" w:author="Morten Kromberg" w:date="2017-05-01T08:51:00Z">
              <w:r w:rsidR="0080047C">
                <w:rPr>
                  <w:rFonts w:asciiTheme="minorHAnsi" w:hAnsiTheme="minorHAnsi" w:cstheme="minorHAnsi"/>
                </w:rPr>
                <w:t xml:space="preserve"> (</w:t>
              </w:r>
            </w:ins>
            <w:del w:id="33" w:author="Morten Kromberg" w:date="2017-05-01T08:51:00Z">
              <w:r w:rsidR="003C1594" w:rsidRPr="003C1594" w:rsidDel="0080047C">
                <w:rPr>
                  <w:rFonts w:asciiTheme="minorHAnsi" w:hAnsiTheme="minorHAnsi" w:cstheme="minorHAnsi"/>
                </w:rPr>
                <w:delText xml:space="preserve"> </w:delText>
              </w:r>
            </w:del>
            <w:r w:rsidR="003C1594" w:rsidRPr="003C1594">
              <w:rPr>
                <w:rFonts w:ascii="APL385 Unicode" w:hAnsi="APL385 Unicode"/>
                <w:color w:val="000000"/>
                <w:shd w:val="clear" w:color="auto" w:fill="FFFFFF"/>
              </w:rPr>
              <w:t>'DRC' ⎕CY 'conga'</w:t>
            </w:r>
            <w:del w:id="34" w:author="Morten Kromberg" w:date="2017-05-01T08:51:00Z">
              <w:r w:rsidR="003C1594" w:rsidRPr="003C1594" w:rsidDel="0080047C">
                <w:rPr>
                  <w:rFonts w:asciiTheme="minorHAnsi" w:hAnsiTheme="minorHAnsi" w:cstheme="minorHAnsi"/>
                  <w:color w:val="000000"/>
                  <w:shd w:val="clear" w:color="auto" w:fill="FFFFFF"/>
                </w:rPr>
                <w:delText xml:space="preserve"> </w:delText>
              </w:r>
            </w:del>
            <w:ins w:id="35" w:author="Morten Kromberg" w:date="2017-05-01T08:51:00Z">
              <w:r w:rsidR="0080047C">
                <w:rPr>
                  <w:rFonts w:asciiTheme="minorHAnsi" w:hAnsiTheme="minorHAnsi" w:cstheme="minorHAnsi"/>
                  <w:color w:val="000000"/>
                  <w:shd w:val="clear" w:color="auto" w:fill="FFFFFF"/>
                </w:rPr>
                <w:t xml:space="preserve">) </w:t>
              </w:r>
            </w:ins>
            <w:r w:rsidR="003C1594" w:rsidRPr="003C1594">
              <w:rPr>
                <w:rFonts w:asciiTheme="minorHAnsi" w:hAnsiTheme="minorHAnsi" w:cstheme="minorHAnsi"/>
              </w:rPr>
              <w:t>to continue to work.</w:t>
            </w:r>
            <w:r w:rsidR="006C75FE">
              <w:rPr>
                <w:rFonts w:asciiTheme="minorHAnsi" w:hAnsiTheme="minorHAnsi" w:cstheme="minorHAnsi"/>
              </w:rPr>
              <w:t xml:space="preserve"> Also contains a reduced set of the most common examples in the </w:t>
            </w:r>
            <w:r w:rsidR="006C75FE" w:rsidRPr="006C75FE">
              <w:rPr>
                <w:rFonts w:ascii="APL385 Unicode" w:hAnsi="APL385 Unicode" w:cstheme="minorHAnsi"/>
              </w:rPr>
              <w:t>Samples</w:t>
            </w:r>
            <w:r w:rsidR="006C75FE">
              <w:rPr>
                <w:rFonts w:asciiTheme="minorHAnsi" w:hAnsiTheme="minorHAnsi" w:cstheme="minorHAnsi"/>
              </w:rPr>
              <w:t xml:space="preserve"> namespace.</w:t>
            </w:r>
          </w:p>
        </w:tc>
      </w:tr>
      <w:tr w:rsidR="001E1CAC" w:rsidRPr="00340C9A" w14:paraId="40BE387A" w14:textId="77777777" w:rsidTr="000813C8">
        <w:tc>
          <w:tcPr>
            <w:tcW w:w="1701" w:type="dxa"/>
          </w:tcPr>
          <w:p w14:paraId="39F31523" w14:textId="77777777" w:rsidR="001E1CAC" w:rsidRPr="000813C8" w:rsidRDefault="003C1594" w:rsidP="001E1CAC">
            <w:pPr>
              <w:rPr>
                <w:rFonts w:ascii="APL385 Unicode" w:hAnsi="APL385 Unicode"/>
                <w:lang w:val="en-GB"/>
              </w:rPr>
            </w:pPr>
            <w:r w:rsidRPr="000813C8">
              <w:rPr>
                <w:rFonts w:ascii="APL385 Unicode" w:hAnsi="APL385 Unicode"/>
                <w:lang w:val="en-GB"/>
              </w:rPr>
              <w:t>conga3.dws</w:t>
            </w:r>
          </w:p>
        </w:tc>
        <w:tc>
          <w:tcPr>
            <w:tcW w:w="6804" w:type="dxa"/>
          </w:tcPr>
          <w:p w14:paraId="3D7EB3A3" w14:textId="77777777" w:rsidR="001E1CAC" w:rsidRDefault="003C1594" w:rsidP="001E1CAC">
            <w:pPr>
              <w:rPr>
                <w:lang w:val="en-GB"/>
              </w:rPr>
            </w:pPr>
            <w:r>
              <w:rPr>
                <w:lang w:val="en-GB"/>
              </w:rPr>
              <w:t xml:space="preserve">Contains only the new Conga namespace; </w:t>
            </w:r>
            <w:r w:rsidR="004F53C0">
              <w:rPr>
                <w:lang w:val="en-GB"/>
              </w:rPr>
              <w:t xml:space="preserve">this is the </w:t>
            </w:r>
            <w:r>
              <w:rPr>
                <w:lang w:val="en-GB"/>
              </w:rPr>
              <w:t xml:space="preserve">recommended </w:t>
            </w:r>
            <w:r w:rsidR="004F53C0">
              <w:rPr>
                <w:lang w:val="en-GB"/>
              </w:rPr>
              <w:t xml:space="preserve">workspace to use </w:t>
            </w:r>
            <w:r>
              <w:rPr>
                <w:lang w:val="en-GB"/>
              </w:rPr>
              <w:t>for new applications.</w:t>
            </w:r>
          </w:p>
        </w:tc>
      </w:tr>
      <w:tr w:rsidR="003C1594" w:rsidRPr="00340C9A" w14:paraId="0E8F777B" w14:textId="77777777" w:rsidTr="000813C8">
        <w:tc>
          <w:tcPr>
            <w:tcW w:w="1701" w:type="dxa"/>
          </w:tcPr>
          <w:p w14:paraId="5C896601" w14:textId="77777777" w:rsidR="003C1594" w:rsidRPr="000813C8" w:rsidRDefault="003C1594" w:rsidP="001E1CAC">
            <w:pPr>
              <w:rPr>
                <w:rFonts w:ascii="APL385 Unicode" w:hAnsi="APL385 Unicode"/>
                <w:lang w:val="en-GB"/>
              </w:rPr>
            </w:pPr>
            <w:r w:rsidRPr="000813C8">
              <w:rPr>
                <w:rFonts w:ascii="APL385 Unicode" w:hAnsi="APL385 Unicode"/>
                <w:lang w:val="en-GB"/>
              </w:rPr>
              <w:t>conga2.dws</w:t>
            </w:r>
          </w:p>
        </w:tc>
        <w:tc>
          <w:tcPr>
            <w:tcW w:w="6804" w:type="dxa"/>
          </w:tcPr>
          <w:p w14:paraId="1E1B0B5C" w14:textId="77777777" w:rsidR="003C1594" w:rsidRDefault="006C75FE" w:rsidP="001E1CAC">
            <w:pPr>
              <w:rPr>
                <w:lang w:val="en-GB"/>
              </w:rPr>
            </w:pPr>
            <w:r>
              <w:rPr>
                <w:lang w:val="en-GB"/>
              </w:rPr>
              <w:t>This workspace is provided as a</w:t>
            </w:r>
            <w:r w:rsidR="003C1594">
              <w:rPr>
                <w:lang w:val="en-GB"/>
              </w:rPr>
              <w:t xml:space="preserve"> fall</w:t>
            </w:r>
            <w:r w:rsidR="000813C8">
              <w:rPr>
                <w:lang w:val="en-GB"/>
              </w:rPr>
              <w:t>-</w:t>
            </w:r>
            <w:r w:rsidR="003C1594">
              <w:rPr>
                <w:lang w:val="en-GB"/>
              </w:rPr>
              <w:t>back in case of problems with the new APL code – may be withdrawn in Beta testing does not reveal problems. Contains old code which s</w:t>
            </w:r>
            <w:r w:rsidR="000813C8">
              <w:rPr>
                <w:lang w:val="en-GB"/>
              </w:rPr>
              <w:t xml:space="preserve">imply loads the Conga v3.0 DLLs (this is the workspace that was provided under the name </w:t>
            </w:r>
            <w:proofErr w:type="spellStart"/>
            <w:r w:rsidR="000813C8" w:rsidRPr="000813C8">
              <w:rPr>
                <w:rFonts w:ascii="APL385 Unicode" w:hAnsi="APL385 Unicode"/>
                <w:lang w:val="en-GB"/>
              </w:rPr>
              <w:t>conga.dws</w:t>
            </w:r>
            <w:proofErr w:type="spellEnd"/>
            <w:r w:rsidR="000813C8">
              <w:rPr>
                <w:lang w:val="en-GB"/>
              </w:rPr>
              <w:t xml:space="preserve"> in pre-Beta versions of Dyalog version 16.0).</w:t>
            </w:r>
          </w:p>
        </w:tc>
      </w:tr>
    </w:tbl>
    <w:p w14:paraId="30E75FDC" w14:textId="77777777" w:rsidR="003C1594" w:rsidRPr="006C75FE" w:rsidRDefault="006C75FE" w:rsidP="001E1CAC">
      <w:pPr>
        <w:rPr>
          <w:rFonts w:ascii="APL385 Unicode" w:hAnsi="APL385 Unicode"/>
          <w:lang w:val="en-GB"/>
        </w:rPr>
      </w:pPr>
      <w:r>
        <w:rPr>
          <w:lang w:val="en-GB"/>
        </w:rPr>
        <w:br/>
      </w:r>
      <w:r w:rsidR="003C1594">
        <w:rPr>
          <w:lang w:val="en-GB"/>
        </w:rPr>
        <w:t>Existing Conga 2.x-based applications typically initialise Conga by calling (</w:t>
      </w:r>
      <w:proofErr w:type="spellStart"/>
      <w:r w:rsidR="003C1594" w:rsidRPr="003C1594">
        <w:rPr>
          <w:rFonts w:ascii="APL385 Unicode" w:hAnsi="APL385 Unicode"/>
          <w:lang w:val="en-GB"/>
        </w:rPr>
        <w:t>DR</w:t>
      </w:r>
      <w:r w:rsidR="003C1594">
        <w:rPr>
          <w:rFonts w:ascii="APL385 Unicode" w:hAnsi="APL385 Unicode"/>
          <w:lang w:val="en-GB"/>
        </w:rPr>
        <w:t>C</w:t>
      </w:r>
      <w:r w:rsidR="003C1594" w:rsidRPr="003C1594">
        <w:rPr>
          <w:rFonts w:ascii="APL385 Unicode" w:hAnsi="APL385 Unicode"/>
          <w:lang w:val="en-GB"/>
        </w:rPr>
        <w:t>.Init</w:t>
      </w:r>
      <w:proofErr w:type="spellEnd"/>
      <w:r w:rsidR="003C1594" w:rsidRPr="003C1594">
        <w:rPr>
          <w:rFonts w:ascii="APL385 Unicode" w:hAnsi="APL385 Unicode"/>
          <w:lang w:val="en-GB"/>
        </w:rPr>
        <w:t xml:space="preserve"> ''</w:t>
      </w:r>
      <w:r w:rsidR="003C1594">
        <w:rPr>
          <w:lang w:val="en-GB"/>
        </w:rPr>
        <w:t xml:space="preserve">) . </w:t>
      </w:r>
      <w:r>
        <w:rPr>
          <w:lang w:val="en-GB"/>
        </w:rPr>
        <w:t>Unless you wish to make use of the multiple</w:t>
      </w:r>
      <w:ins w:id="36" w:author="Brian Becker" w:date="2017-04-30T18:23:00Z">
        <w:r w:rsidR="00FC563C">
          <w:rPr>
            <w:lang w:val="en-GB"/>
          </w:rPr>
          <w:t>-</w:t>
        </w:r>
      </w:ins>
      <w:del w:id="37" w:author="Brian Becker" w:date="2017-04-30T18:23:00Z">
        <w:r w:rsidDel="00FC563C">
          <w:rPr>
            <w:lang w:val="en-GB"/>
          </w:rPr>
          <w:delText xml:space="preserve"> </w:delText>
        </w:r>
      </w:del>
      <w:r>
        <w:rPr>
          <w:lang w:val="en-GB"/>
        </w:rPr>
        <w:t>root feature described in the following, w</w:t>
      </w:r>
      <w:r w:rsidR="003C1594">
        <w:rPr>
          <w:lang w:val="en-GB"/>
        </w:rPr>
        <w:t>e recommend</w:t>
      </w:r>
      <w:r>
        <w:rPr>
          <w:lang w:val="en-GB"/>
        </w:rPr>
        <w:t xml:space="preserve"> creating a default instance of Conga 3 as follows:</w:t>
      </w:r>
      <w:r>
        <w:rPr>
          <w:lang w:val="en-GB"/>
        </w:rPr>
        <w:br/>
      </w:r>
      <w:r>
        <w:rPr>
          <w:lang w:val="en-GB"/>
        </w:rPr>
        <w:br/>
      </w:r>
      <w:r w:rsidRPr="006C75FE">
        <w:rPr>
          <w:rFonts w:ascii="APL385 Unicode" w:hAnsi="APL385 Unicode"/>
          <w:lang w:val="en-GB"/>
        </w:rPr>
        <w:t xml:space="preserve">      </w:t>
      </w:r>
      <w:proofErr w:type="spellStart"/>
      <w:r w:rsidRPr="006C75FE">
        <w:rPr>
          <w:rFonts w:ascii="APL385 Unicode" w:hAnsi="APL385 Unicode"/>
          <w:lang w:val="en-GB"/>
        </w:rPr>
        <w:t>iConga←Conga.Init</w:t>
      </w:r>
      <w:proofErr w:type="spellEnd"/>
      <w:r w:rsidRPr="006C75FE">
        <w:rPr>
          <w:rFonts w:ascii="APL385 Unicode" w:hAnsi="APL385 Unicode"/>
          <w:lang w:val="en-GB"/>
        </w:rPr>
        <w:t xml:space="preserve"> ''</w:t>
      </w:r>
    </w:p>
    <w:p w14:paraId="37553AE9" w14:textId="4459E742" w:rsidR="006C75FE" w:rsidRDefault="006C75FE" w:rsidP="001E1CAC">
      <w:pPr>
        <w:rPr>
          <w:lang w:val="en-GB"/>
        </w:rPr>
      </w:pPr>
      <w:r>
        <w:rPr>
          <w:lang w:val="en-GB"/>
        </w:rPr>
        <w:t xml:space="preserve">The above expression connects to the Conga root object named DEFAULT, which is shared by all applications which use an empty right argument to Init. If you name the instance variable DRC, existing application code which refers to DRC (except for the call to </w:t>
      </w:r>
      <w:proofErr w:type="spellStart"/>
      <w:r w:rsidRPr="006C75FE">
        <w:rPr>
          <w:rFonts w:ascii="APL385 Unicode" w:hAnsi="APL385 Unicode"/>
          <w:lang w:val="en-GB"/>
        </w:rPr>
        <w:t>DRC.Init</w:t>
      </w:r>
      <w:proofErr w:type="spellEnd"/>
      <w:r>
        <w:rPr>
          <w:lang w:val="en-GB"/>
        </w:rPr>
        <w:t>) should work unchanged. In other words, if you replace the expression (</w:t>
      </w:r>
      <w:proofErr w:type="spellStart"/>
      <w:r w:rsidRPr="003C1594">
        <w:rPr>
          <w:rFonts w:ascii="APL385 Unicode" w:hAnsi="APL385 Unicode"/>
          <w:lang w:val="en-GB"/>
        </w:rPr>
        <w:t>DR</w:t>
      </w:r>
      <w:r>
        <w:rPr>
          <w:rFonts w:ascii="APL385 Unicode" w:hAnsi="APL385 Unicode"/>
          <w:lang w:val="en-GB"/>
        </w:rPr>
        <w:t>C</w:t>
      </w:r>
      <w:r w:rsidRPr="003C1594">
        <w:rPr>
          <w:rFonts w:ascii="APL385 Unicode" w:hAnsi="APL385 Unicode"/>
          <w:lang w:val="en-GB"/>
        </w:rPr>
        <w:t>.Init</w:t>
      </w:r>
      <w:proofErr w:type="spellEnd"/>
      <w:r w:rsidRPr="003C1594">
        <w:rPr>
          <w:rFonts w:ascii="APL385 Unicode" w:hAnsi="APL385 Unicode"/>
          <w:lang w:val="en-GB"/>
        </w:rPr>
        <w:t xml:space="preserve"> ''</w:t>
      </w:r>
      <w:r>
        <w:rPr>
          <w:lang w:val="en-GB"/>
        </w:rPr>
        <w:t>) with (</w:t>
      </w:r>
      <w:proofErr w:type="spellStart"/>
      <w:r>
        <w:rPr>
          <w:rFonts w:ascii="APL385 Unicode" w:hAnsi="APL385 Unicode"/>
          <w:lang w:val="en-GB"/>
        </w:rPr>
        <w:t>DRC</w:t>
      </w:r>
      <w:r w:rsidRPr="006C75FE">
        <w:rPr>
          <w:rFonts w:ascii="APL385 Unicode" w:hAnsi="APL385 Unicode"/>
          <w:lang w:val="en-GB"/>
        </w:rPr>
        <w:t>←Conga.Init</w:t>
      </w:r>
      <w:proofErr w:type="spellEnd"/>
      <w:r w:rsidRPr="006C75FE">
        <w:rPr>
          <w:rFonts w:ascii="APL385 Unicode" w:hAnsi="APL385 Unicode"/>
          <w:lang w:val="en-GB"/>
        </w:rPr>
        <w:t xml:space="preserve"> ''</w:t>
      </w:r>
      <w:r>
        <w:rPr>
          <w:lang w:val="en-GB"/>
        </w:rPr>
        <w:t xml:space="preserve">), </w:t>
      </w:r>
      <w:ins w:id="38" w:author="Morten Kromberg" w:date="2017-05-01T08:51:00Z">
        <w:r w:rsidR="0080047C">
          <w:rPr>
            <w:lang w:val="en-GB"/>
          </w:rPr>
          <w:t xml:space="preserve">and ensure that you have the Conga namespace rather than DRC loaded into your workspace, </w:t>
        </w:r>
      </w:ins>
      <w:r>
        <w:rPr>
          <w:lang w:val="en-GB"/>
        </w:rPr>
        <w:t>the rest of your Conga 2.x application should run unchanged.</w:t>
      </w:r>
    </w:p>
    <w:p w14:paraId="5BC1DB21" w14:textId="77777777" w:rsidR="001E1CAC" w:rsidRDefault="004F53C0" w:rsidP="001E1CAC">
      <w:pPr>
        <w:rPr>
          <w:lang w:val="en-GB"/>
        </w:rPr>
      </w:pPr>
      <w:r>
        <w:rPr>
          <w:lang w:val="en-GB"/>
        </w:rPr>
        <w:t>T</w:t>
      </w:r>
      <w:r w:rsidR="001E1CAC">
        <w:rPr>
          <w:lang w:val="en-GB"/>
        </w:rPr>
        <w:t>he code samples that used to reside in the Samples namespace in earlier Conga workspaces have been withdrawn, because better alternatives now exist</w:t>
      </w:r>
      <w:r>
        <w:rPr>
          <w:lang w:val="en-GB"/>
        </w:rPr>
        <w:t xml:space="preserve">. A cut-down set of the most widely used samples can be found in the Samples namespace in </w:t>
      </w:r>
      <w:proofErr w:type="spellStart"/>
      <w:r w:rsidRPr="004F53C0">
        <w:rPr>
          <w:rFonts w:ascii="APL385 Unicode" w:hAnsi="APL385 Unicode"/>
          <w:lang w:val="en-GB"/>
        </w:rPr>
        <w:t>conga.dws</w:t>
      </w:r>
      <w:proofErr w:type="spellEnd"/>
      <w:r>
        <w:rPr>
          <w:lang w:val="en-GB"/>
        </w:rPr>
        <w:t xml:space="preserve">. A new set of samples can be found in the folder </w:t>
      </w:r>
      <w:r>
        <w:rPr>
          <w:lang w:val="en-GB"/>
        </w:rPr>
        <w:lastRenderedPageBreak/>
        <w:t xml:space="preserve">Samples/Conga, and tools such as the new </w:t>
      </w:r>
      <w:proofErr w:type="spellStart"/>
      <w:r>
        <w:rPr>
          <w:lang w:val="en-GB"/>
        </w:rPr>
        <w:t>HttpCommand</w:t>
      </w:r>
      <w:proofErr w:type="spellEnd"/>
      <w:r>
        <w:rPr>
          <w:lang w:val="en-GB"/>
        </w:rPr>
        <w:t xml:space="preserve"> which is intended to replace the old </w:t>
      </w:r>
      <w:proofErr w:type="spellStart"/>
      <w:r>
        <w:rPr>
          <w:lang w:val="en-GB"/>
        </w:rPr>
        <w:t>Samples.HttpGet</w:t>
      </w:r>
      <w:proofErr w:type="spellEnd"/>
      <w:r>
        <w:rPr>
          <w:lang w:val="en-GB"/>
        </w:rPr>
        <w:t>, can be found in Library/Conga</w:t>
      </w:r>
      <w:r w:rsidR="001E1CAC">
        <w:rPr>
          <w:lang w:val="en-GB"/>
        </w:rPr>
        <w:t>.</w:t>
      </w:r>
    </w:p>
    <w:p w14:paraId="37005CB4" w14:textId="77777777" w:rsidR="00942DB1" w:rsidRDefault="007B3780" w:rsidP="001E1CAC">
      <w:pPr>
        <w:pStyle w:val="Heading2"/>
        <w:rPr>
          <w:lang w:val="en-GB"/>
        </w:rPr>
      </w:pPr>
      <w:r>
        <w:rPr>
          <w:lang w:val="en-GB"/>
        </w:rPr>
        <w:t xml:space="preserve">1. </w:t>
      </w:r>
      <w:r w:rsidR="00942DB1">
        <w:rPr>
          <w:lang w:val="en-GB"/>
        </w:rPr>
        <w:t>Multiple Isolated Roots</w:t>
      </w:r>
    </w:p>
    <w:p w14:paraId="23F12575" w14:textId="63440EFD" w:rsidR="00245BB6" w:rsidRDefault="00245BB6" w:rsidP="001E1CAC">
      <w:pPr>
        <w:rPr>
          <w:lang w:val="en-GB"/>
        </w:rPr>
      </w:pPr>
      <w:r>
        <w:rPr>
          <w:lang w:val="en-GB"/>
        </w:rPr>
        <w:t>As the use of Conga has grown, it has become common for more than one component in an application to use Conga, leading to potential name conflicts</w:t>
      </w:r>
      <w:r w:rsidR="00A43854">
        <w:rPr>
          <w:lang w:val="en-GB"/>
        </w:rPr>
        <w:t xml:space="preserve"> between client and server objects created</w:t>
      </w:r>
      <w:r>
        <w:rPr>
          <w:lang w:val="en-GB"/>
        </w:rPr>
        <w:t xml:space="preserve">, and clashes between different state settings. </w:t>
      </w:r>
      <w:r w:rsidR="000E1DEC">
        <w:rPr>
          <w:lang w:val="en-GB"/>
        </w:rPr>
        <w:t xml:space="preserve">In particular, </w:t>
      </w:r>
      <w:r w:rsidR="00A43854">
        <w:rPr>
          <w:lang w:val="en-GB"/>
        </w:rPr>
        <w:t xml:space="preserve">when an </w:t>
      </w:r>
      <w:r w:rsidR="000E1DEC">
        <w:rPr>
          <w:lang w:val="en-GB"/>
        </w:rPr>
        <w:t>application and the tools used to maintain i</w:t>
      </w:r>
      <w:r w:rsidR="00A43854">
        <w:rPr>
          <w:lang w:val="en-GB"/>
        </w:rPr>
        <w:t xml:space="preserve">t both use TCP communications, they </w:t>
      </w:r>
      <w:r w:rsidR="000E1DEC">
        <w:rPr>
          <w:lang w:val="en-GB"/>
        </w:rPr>
        <w:t>need to be independent of each other</w:t>
      </w:r>
      <w:r w:rsidR="00A43854">
        <w:rPr>
          <w:lang w:val="en-GB"/>
        </w:rPr>
        <w:t xml:space="preserve">. </w:t>
      </w:r>
      <w:del w:id="39" w:author="Brian Becker" w:date="2017-04-30T18:35:00Z">
        <w:r w:rsidR="00A43854" w:rsidDel="00826B0C">
          <w:rPr>
            <w:lang w:val="en-GB"/>
          </w:rPr>
          <w:delText>In particular, e</w:delText>
        </w:r>
      </w:del>
      <w:ins w:id="40" w:author="Brian Becker" w:date="2017-04-30T18:35:00Z">
        <w:r w:rsidR="00826B0C">
          <w:rPr>
            <w:lang w:val="en-GB"/>
          </w:rPr>
          <w:t>E</w:t>
        </w:r>
      </w:ins>
      <w:r w:rsidR="00A43854">
        <w:rPr>
          <w:lang w:val="en-GB"/>
        </w:rPr>
        <w:t xml:space="preserve">ach may need to be </w:t>
      </w:r>
      <w:r w:rsidR="000E1DEC">
        <w:rPr>
          <w:lang w:val="en-GB"/>
        </w:rPr>
        <w:t xml:space="preserve">restarted or reset without interfering with the </w:t>
      </w:r>
      <w:r w:rsidR="00A43854">
        <w:rPr>
          <w:lang w:val="en-GB"/>
        </w:rPr>
        <w:t>other</w:t>
      </w:r>
      <w:r w:rsidR="000E1DEC">
        <w:rPr>
          <w:lang w:val="en-GB"/>
        </w:rPr>
        <w:t xml:space="preserve">. </w:t>
      </w:r>
      <w:r>
        <w:rPr>
          <w:lang w:val="en-GB"/>
        </w:rPr>
        <w:t>Version 3.0 allows each component to have its own “Root” under which Conga objects are created</w:t>
      </w:r>
      <w:r w:rsidR="00A43854">
        <w:rPr>
          <w:lang w:val="en-GB"/>
        </w:rPr>
        <w:t>, and perform operations like deleting all existing Conga connections in order to restart, without fear of interference with other components</w:t>
      </w:r>
      <w:r>
        <w:rPr>
          <w:lang w:val="en-GB"/>
        </w:rPr>
        <w:t>.</w:t>
      </w:r>
    </w:p>
    <w:p w14:paraId="7536B897" w14:textId="3B5E62DA" w:rsidR="009127A9" w:rsidRDefault="00592D54" w:rsidP="001E1CAC">
      <w:pPr>
        <w:rPr>
          <w:lang w:val="en-GB"/>
        </w:rPr>
      </w:pPr>
      <w:r>
        <w:rPr>
          <w:lang w:val="en-GB"/>
        </w:rPr>
        <w:t>In versions before 3.0</w:t>
      </w:r>
      <w:r w:rsidR="000E1DEC">
        <w:rPr>
          <w:lang w:val="en-GB"/>
        </w:rPr>
        <w:t>,</w:t>
      </w:r>
      <w:r>
        <w:rPr>
          <w:lang w:val="en-GB"/>
        </w:rPr>
        <w:t xml:space="preserve"> all components in the same process used the same DRC namespace: The first user </w:t>
      </w:r>
      <w:ins w:id="41" w:author="Morten Kromberg" w:date="2017-05-01T09:28:00Z">
        <w:r w:rsidR="008576EF">
          <w:rPr>
            <w:lang w:val="en-GB"/>
          </w:rPr>
          <w:t xml:space="preserve">would </w:t>
        </w:r>
      </w:ins>
      <w:r>
        <w:rPr>
          <w:lang w:val="en-GB"/>
        </w:rPr>
        <w:t>call</w:t>
      </w:r>
      <w:del w:id="42" w:author="Morten Kromberg" w:date="2017-05-01T09:28:00Z">
        <w:r w:rsidDel="008576EF">
          <w:rPr>
            <w:lang w:val="en-GB"/>
          </w:rPr>
          <w:delText>ed</w:delText>
        </w:r>
      </w:del>
      <w:r>
        <w:rPr>
          <w:lang w:val="en-GB"/>
        </w:rPr>
        <w:t xml:space="preserve"> </w:t>
      </w:r>
      <w:proofErr w:type="spellStart"/>
      <w:r w:rsidRPr="008576EF">
        <w:rPr>
          <w:rFonts w:ascii="APL385 Unicode" w:hAnsi="APL385 Unicode"/>
          <w:lang w:val="en-GB"/>
          <w:rPrChange w:id="43" w:author="Morten Kromberg" w:date="2017-05-01T09:28:00Z">
            <w:rPr>
              <w:lang w:val="en-GB"/>
            </w:rPr>
          </w:rPrChange>
        </w:rPr>
        <w:t>DRC.Init</w:t>
      </w:r>
      <w:proofErr w:type="spellEnd"/>
      <w:r>
        <w:rPr>
          <w:lang w:val="en-GB"/>
        </w:rPr>
        <w:t xml:space="preserve"> and received a clean return code; subsequent calls to </w:t>
      </w:r>
      <w:proofErr w:type="spellStart"/>
      <w:r w:rsidRPr="008576EF">
        <w:rPr>
          <w:rFonts w:ascii="APL385 Unicode" w:hAnsi="APL385 Unicode"/>
          <w:lang w:val="en-GB"/>
          <w:rPrChange w:id="44" w:author="Morten Kromberg" w:date="2017-05-01T09:29:00Z">
            <w:rPr>
              <w:lang w:val="en-GB"/>
            </w:rPr>
          </w:rPrChange>
        </w:rPr>
        <w:t>Init</w:t>
      </w:r>
      <w:proofErr w:type="spellEnd"/>
      <w:r>
        <w:rPr>
          <w:lang w:val="en-GB"/>
        </w:rPr>
        <w:t xml:space="preserve"> warned that Conga was already initialised.</w:t>
      </w:r>
      <w:r w:rsidR="00F423D6">
        <w:rPr>
          <w:lang w:val="en-GB"/>
        </w:rPr>
        <w:t xml:space="preserve"> If a component decided to reset or re-initialise Conga, all other components would be affected by this.</w:t>
      </w:r>
    </w:p>
    <w:p w14:paraId="4F5476CF" w14:textId="77777777" w:rsidR="000E1DEC" w:rsidRDefault="00592D54" w:rsidP="001E1CAC">
      <w:pPr>
        <w:rPr>
          <w:lang w:val="en-GB"/>
        </w:rPr>
      </w:pPr>
      <w:r>
        <w:rPr>
          <w:lang w:val="en-GB"/>
        </w:rPr>
        <w:t xml:space="preserve">In version 3.0, the DRC namespace is still provided for backwards compatibility, but </w:t>
      </w:r>
      <w:r w:rsidR="00A43854">
        <w:rPr>
          <w:lang w:val="en-GB"/>
        </w:rPr>
        <w:t xml:space="preserve">– as mentioned in the previous section - </w:t>
      </w:r>
      <w:r w:rsidR="00F423D6">
        <w:rPr>
          <w:lang w:val="en-GB"/>
        </w:rPr>
        <w:t xml:space="preserve">it is recommended that you use the </w:t>
      </w:r>
      <w:proofErr w:type="spellStart"/>
      <w:r w:rsidR="00F423D6" w:rsidRPr="00A43854">
        <w:rPr>
          <w:rFonts w:ascii="APL385 Unicode" w:hAnsi="APL385 Unicode"/>
          <w:lang w:val="en-GB"/>
        </w:rPr>
        <w:t>Conga.Init</w:t>
      </w:r>
      <w:proofErr w:type="spellEnd"/>
      <w:r w:rsidR="00F423D6">
        <w:rPr>
          <w:lang w:val="en-GB"/>
        </w:rPr>
        <w:t xml:space="preserve"> function to create or select a </w:t>
      </w:r>
      <w:r w:rsidR="000E1DEC">
        <w:rPr>
          <w:lang w:val="en-GB"/>
        </w:rPr>
        <w:t>specific named root for your application or component</w:t>
      </w:r>
      <w:r w:rsidR="00E81D7A">
        <w:rPr>
          <w:lang w:val="en-GB"/>
        </w:rPr>
        <w:t xml:space="preserve">, rather than calling </w:t>
      </w:r>
      <w:proofErr w:type="spellStart"/>
      <w:r w:rsidR="00E81D7A" w:rsidRPr="00E81D7A">
        <w:rPr>
          <w:rFonts w:ascii="APL385 Unicode" w:hAnsi="APL385 Unicode"/>
          <w:lang w:val="en-GB"/>
        </w:rPr>
        <w:t>DRC.Init</w:t>
      </w:r>
      <w:proofErr w:type="spellEnd"/>
      <w:r w:rsidR="00E81D7A">
        <w:rPr>
          <w:lang w:val="en-GB"/>
        </w:rPr>
        <w:t>. For ad hoc use, you can use an empty right argument to connect to the DEFAULT root, but for an application which may need to manage the state of Conga, we recommend using a right argument to identify your application.</w:t>
      </w:r>
    </w:p>
    <w:p w14:paraId="765ECA13" w14:textId="77777777" w:rsidR="00E81D7A" w:rsidRPr="00E81D7A" w:rsidRDefault="000E1DEC" w:rsidP="00E81D7A">
      <w:pPr>
        <w:pStyle w:val="HTMLPreformatted"/>
      </w:pPr>
      <w:r w:rsidRPr="00E81D7A">
        <w:rPr>
          <w:rFonts w:ascii="APL385 Unicode" w:hAnsi="APL385 Unicode"/>
        </w:rPr>
        <w:t xml:space="preserve">      </w:t>
      </w:r>
      <w:proofErr w:type="spellStart"/>
      <w:r w:rsidRPr="00E81D7A">
        <w:rPr>
          <w:rFonts w:ascii="APL385 Unicode" w:hAnsi="APL385 Unicode"/>
        </w:rPr>
        <w:t>iConga←Conga.</w:t>
      </w:r>
      <w:r w:rsidR="00E81D7A" w:rsidRPr="00E81D7A">
        <w:rPr>
          <w:rFonts w:ascii="APL385 Unicode" w:hAnsi="APL385 Unicode"/>
        </w:rPr>
        <w:t>Init</w:t>
      </w:r>
      <w:proofErr w:type="spellEnd"/>
      <w:r w:rsidRPr="00E81D7A">
        <w:rPr>
          <w:rFonts w:ascii="APL385 Unicode" w:hAnsi="APL385 Unicode"/>
        </w:rPr>
        <w:t xml:space="preserve"> </w:t>
      </w:r>
      <w:r w:rsidR="00E81D7A" w:rsidRPr="00E81D7A">
        <w:rPr>
          <w:rFonts w:ascii="APL385 Unicode" w:hAnsi="APL385 Unicode"/>
          <w:color w:val="000000"/>
          <w:shd w:val="clear" w:color="auto" w:fill="FFFFFF"/>
        </w:rPr>
        <w:t>'</w:t>
      </w:r>
      <w:proofErr w:type="spellStart"/>
      <w:r w:rsidRPr="00E81D7A">
        <w:rPr>
          <w:rFonts w:ascii="APL385 Unicode" w:hAnsi="APL385 Unicode"/>
        </w:rPr>
        <w:t>MyApp</w:t>
      </w:r>
      <w:proofErr w:type="spellEnd"/>
      <w:r w:rsidR="00E81D7A" w:rsidRPr="00E81D7A">
        <w:rPr>
          <w:rFonts w:ascii="APL385 Unicode" w:hAnsi="APL385 Unicode"/>
          <w:color w:val="000000"/>
          <w:shd w:val="clear" w:color="auto" w:fill="FFFFFF"/>
        </w:rPr>
        <w:t>'</w:t>
      </w:r>
    </w:p>
    <w:p w14:paraId="2D7B23CE" w14:textId="77777777" w:rsidR="000E1DEC" w:rsidRPr="00E81D7A" w:rsidRDefault="000E1DEC" w:rsidP="00E81D7A">
      <w:pPr>
        <w:pStyle w:val="HTMLPreformatted"/>
      </w:pPr>
    </w:p>
    <w:p w14:paraId="681954B3" w14:textId="77777777" w:rsidR="00FB2F69" w:rsidRPr="003F10F9" w:rsidRDefault="00E81D7A" w:rsidP="003F10F9">
      <w:pPr>
        <w:rPr>
          <w:lang w:val="en-GB"/>
        </w:rPr>
      </w:pPr>
      <w:r w:rsidRPr="00AB5EEE">
        <w:rPr>
          <w:lang w:val="en-GB"/>
          <w:rPrChange w:id="45" w:author="Morten Kromberg" w:date="2017-05-01T08:31:00Z">
            <w:rPr/>
          </w:rPrChange>
        </w:rPr>
        <w:t xml:space="preserve">The above statement can </w:t>
      </w:r>
      <w:r w:rsidR="00FB2F69" w:rsidRPr="00AB5EEE">
        <w:rPr>
          <w:lang w:val="en-GB"/>
          <w:rPrChange w:id="46" w:author="Morten Kromberg" w:date="2017-05-01T08:31:00Z">
            <w:rPr/>
          </w:rPrChange>
        </w:rPr>
        <w:t>safely be called anywhere in your application;</w:t>
      </w:r>
      <w:r w:rsidRPr="00AB5EEE">
        <w:rPr>
          <w:lang w:val="en-GB"/>
          <w:rPrChange w:id="47" w:author="Morten Kromberg" w:date="2017-05-01T08:31:00Z">
            <w:rPr/>
          </w:rPrChange>
        </w:rPr>
        <w:t xml:space="preserve"> if a root with that name already exists, a reference will be returned to the existing root instance. If you want to be sure that a new instance is created, you can use </w:t>
      </w:r>
      <w:proofErr w:type="spellStart"/>
      <w:r w:rsidRPr="00AB5EEE">
        <w:rPr>
          <w:rFonts w:ascii="APL385 Unicode" w:hAnsi="APL385 Unicode"/>
          <w:lang w:val="en-GB"/>
          <w:rPrChange w:id="48" w:author="Morten Kromberg" w:date="2017-05-01T08:31:00Z">
            <w:rPr>
              <w:rFonts w:ascii="APL385 Unicode" w:hAnsi="APL385 Unicode"/>
            </w:rPr>
          </w:rPrChange>
        </w:rPr>
        <w:t>Conga.New</w:t>
      </w:r>
      <w:proofErr w:type="spellEnd"/>
      <w:r w:rsidRPr="00AB5EEE">
        <w:rPr>
          <w:lang w:val="en-GB"/>
          <w:rPrChange w:id="49" w:author="Morten Kromberg" w:date="2017-05-01T08:31:00Z">
            <w:rPr/>
          </w:rPrChange>
        </w:rPr>
        <w:t>. In this case, an empty argument will generate a new unused root name</w:t>
      </w:r>
      <w:r w:rsidR="00FB2F69" w:rsidRPr="00AB5EEE">
        <w:rPr>
          <w:lang w:val="en-GB"/>
          <w:rPrChange w:id="50" w:author="Morten Kromberg" w:date="2017-05-01T08:31:00Z">
            <w:rPr/>
          </w:rPrChange>
        </w:rPr>
        <w:t xml:space="preserve">, and a non-empty argument will signal an error if the root name is already in use. </w:t>
      </w:r>
      <w:r w:rsidR="00FB2F69" w:rsidRPr="003F10F9">
        <w:rPr>
          <w:lang w:val="en-GB"/>
        </w:rPr>
        <w:t xml:space="preserve">The function </w:t>
      </w:r>
      <w:proofErr w:type="spellStart"/>
      <w:r w:rsidR="00FB2F69" w:rsidRPr="003F10F9">
        <w:rPr>
          <w:rFonts w:ascii="APL385 Unicode" w:hAnsi="APL385 Unicode"/>
          <w:lang w:val="en-GB"/>
        </w:rPr>
        <w:t>RootNames</w:t>
      </w:r>
      <w:proofErr w:type="spellEnd"/>
      <w:r w:rsidR="00FB2F69" w:rsidRPr="003F10F9">
        <w:rPr>
          <w:lang w:val="en-GB"/>
        </w:rPr>
        <w:t xml:space="preserve"> can be used to get a complete list of existing roots</w:t>
      </w:r>
      <w:r w:rsidR="003F10F9">
        <w:rPr>
          <w:lang w:val="en-GB"/>
        </w:rPr>
        <w:t>:</w:t>
      </w:r>
    </w:p>
    <w:p w14:paraId="2ED34014" w14:textId="77777777" w:rsidR="00FB2F69" w:rsidRPr="00FB2F69" w:rsidRDefault="00FB2F69" w:rsidP="00FB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 xml:space="preserve">      </w:t>
      </w:r>
      <w:r w:rsidRPr="00FB2F69">
        <w:rPr>
          <w:rFonts w:ascii="APL385 Unicode" w:eastAsia="Times New Roman" w:hAnsi="APL385 Unicode" w:cs="Courier New"/>
          <w:color w:val="000000"/>
          <w:sz w:val="20"/>
          <w:szCs w:val="20"/>
          <w:shd w:val="clear" w:color="auto" w:fill="FFFFFF"/>
          <w:lang w:val="en-GB" w:eastAsia="en-GB"/>
        </w:rPr>
        <w:t>iC1←Conga.Init ''</w:t>
      </w:r>
      <w:r>
        <w:rPr>
          <w:rFonts w:ascii="APL385 Unicode" w:eastAsia="Times New Roman" w:hAnsi="APL385 Unicode" w:cs="Courier New"/>
          <w:color w:val="000000"/>
          <w:sz w:val="20"/>
          <w:szCs w:val="20"/>
          <w:shd w:val="clear" w:color="auto" w:fill="FFFFFF"/>
          <w:lang w:val="en-GB" w:eastAsia="en-GB"/>
        </w:rPr>
        <w:t xml:space="preserve"> ⍝ Use the default root</w:t>
      </w:r>
    </w:p>
    <w:p w14:paraId="794E0C10" w14:textId="77777777" w:rsidR="00FB2F69" w:rsidRPr="00FB2F69" w:rsidRDefault="00FB2F69" w:rsidP="00FB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FB2F69">
        <w:rPr>
          <w:rFonts w:ascii="APL385 Unicode" w:eastAsia="Times New Roman" w:hAnsi="APL385 Unicode" w:cs="Courier New"/>
          <w:color w:val="000000"/>
          <w:sz w:val="20"/>
          <w:szCs w:val="20"/>
          <w:shd w:val="clear" w:color="auto" w:fill="FFFFFF"/>
          <w:lang w:val="en-GB" w:eastAsia="en-GB"/>
        </w:rPr>
        <w:t xml:space="preserve">      iC2←Conga.New ''</w:t>
      </w:r>
      <w:r>
        <w:rPr>
          <w:rFonts w:ascii="APL385 Unicode" w:eastAsia="Times New Roman" w:hAnsi="APL385 Unicode" w:cs="Courier New"/>
          <w:color w:val="000000"/>
          <w:sz w:val="20"/>
          <w:szCs w:val="20"/>
          <w:shd w:val="clear" w:color="auto" w:fill="FFFFFF"/>
          <w:lang w:val="en-GB" w:eastAsia="en-GB"/>
        </w:rPr>
        <w:t xml:space="preserve">  ⍝ Create a new one with a generated name</w:t>
      </w:r>
    </w:p>
    <w:p w14:paraId="4231C8FC" w14:textId="77777777" w:rsidR="00FB2F69" w:rsidRPr="00FB2F69" w:rsidRDefault="00FB2F69" w:rsidP="00FB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 xml:space="preserve">      </w:t>
      </w:r>
      <w:proofErr w:type="spellStart"/>
      <w:r w:rsidRPr="00FB2F69">
        <w:rPr>
          <w:rFonts w:ascii="APL385 Unicode" w:eastAsia="Times New Roman" w:hAnsi="APL385 Unicode" w:cs="Courier New"/>
          <w:color w:val="000000"/>
          <w:sz w:val="20"/>
          <w:szCs w:val="20"/>
          <w:shd w:val="clear" w:color="auto" w:fill="FFFFFF"/>
          <w:lang w:val="en-GB" w:eastAsia="en-GB"/>
        </w:rPr>
        <w:t>Conga.RootNames</w:t>
      </w:r>
      <w:proofErr w:type="spellEnd"/>
    </w:p>
    <w:p w14:paraId="0AF8391A" w14:textId="77777777" w:rsidR="00FB2F69" w:rsidRPr="00FB2F69" w:rsidRDefault="00FB2F69" w:rsidP="00FB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FB2F69">
        <w:rPr>
          <w:rFonts w:ascii="APL385 Unicode" w:eastAsia="Times New Roman" w:hAnsi="APL385 Unicode" w:cs="Courier New"/>
          <w:color w:val="000000"/>
          <w:sz w:val="20"/>
          <w:szCs w:val="20"/>
          <w:shd w:val="clear" w:color="auto" w:fill="FFFFFF"/>
          <w:lang w:val="en-GB" w:eastAsia="en-GB"/>
        </w:rPr>
        <w:t xml:space="preserve"> DEFAULT  IC1 </w:t>
      </w:r>
    </w:p>
    <w:p w14:paraId="6FB34DD8" w14:textId="77777777" w:rsidR="00FB2F69" w:rsidRPr="00FB2F69" w:rsidRDefault="00FB2F69" w:rsidP="00FB2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4CBE4889" w14:textId="36DF4B39" w:rsidR="000E1DEC" w:rsidRDefault="00541708" w:rsidP="001E1CAC">
      <w:pPr>
        <w:rPr>
          <w:ins w:id="51" w:author="Morten Kromberg" w:date="2017-05-01T09:29:00Z"/>
          <w:lang w:val="en-GB"/>
        </w:rPr>
      </w:pPr>
      <w:r>
        <w:rPr>
          <w:lang w:val="en-GB"/>
        </w:rPr>
        <w:t>To re-initialise your root, simply erase</w:t>
      </w:r>
      <w:r w:rsidR="00A43854">
        <w:rPr>
          <w:lang w:val="en-GB"/>
        </w:rPr>
        <w:t xml:space="preserve"> the reference (all references) to the instance; it will be cleaned up, and you can create a new one</w:t>
      </w:r>
      <w:r w:rsidR="00FB2F69">
        <w:rPr>
          <w:lang w:val="en-GB"/>
        </w:rPr>
        <w:t>.</w:t>
      </w:r>
    </w:p>
    <w:p w14:paraId="2F55A379" w14:textId="1A7D30FA" w:rsidR="008576EF" w:rsidRDefault="008576EF" w:rsidP="001E1CAC">
      <w:pPr>
        <w:rPr>
          <w:lang w:val="en-GB"/>
        </w:rPr>
      </w:pPr>
      <w:ins w:id="52" w:author="Morten Kromberg" w:date="2017-05-01T09:29:00Z">
        <w:r w:rsidRPr="008576EF">
          <w:rPr>
            <w:b/>
            <w:lang w:val="en-GB"/>
            <w:rPrChange w:id="53" w:author="Morten Kromberg" w:date="2017-05-01T09:30:00Z">
              <w:rPr>
                <w:lang w:val="en-GB"/>
              </w:rPr>
            </w:rPrChange>
          </w:rPr>
          <w:t>Warning:</w:t>
        </w:r>
        <w:r>
          <w:rPr>
            <w:lang w:val="en-GB"/>
          </w:rPr>
          <w:t xml:space="preserve"> The intention is NOT that you create a large number of roots. The process of creating and tearing down roots is expensive and complex</w:t>
        </w:r>
      </w:ins>
      <w:ins w:id="54" w:author="Morten Kromberg" w:date="2017-05-01T09:30:00Z">
        <w:r>
          <w:rPr>
            <w:lang w:val="en-GB"/>
          </w:rPr>
          <w:t xml:space="preserve">. Components may need a separate root, but you should not create new roots in order to make ad hoc queries on the internet. In this case, use the DEFAULT root that you can get a reference to by passing an empty argument to </w:t>
        </w:r>
        <w:proofErr w:type="spellStart"/>
        <w:r w:rsidRPr="008576EF">
          <w:rPr>
            <w:rFonts w:ascii="APL385 Unicode" w:hAnsi="APL385 Unicode"/>
            <w:lang w:val="en-GB"/>
            <w:rPrChange w:id="55" w:author="Morten Kromberg" w:date="2017-05-01T09:31:00Z">
              <w:rPr>
                <w:lang w:val="en-GB"/>
              </w:rPr>
            </w:rPrChange>
          </w:rPr>
          <w:t>Conga.</w:t>
        </w:r>
      </w:ins>
      <w:ins w:id="56" w:author="Morten Kromberg" w:date="2017-05-01T09:31:00Z">
        <w:r w:rsidRPr="008576EF">
          <w:rPr>
            <w:rFonts w:ascii="APL385 Unicode" w:hAnsi="APL385 Unicode"/>
            <w:lang w:val="en-GB"/>
            <w:rPrChange w:id="57" w:author="Morten Kromberg" w:date="2017-05-01T09:31:00Z">
              <w:rPr>
                <w:lang w:val="en-GB"/>
              </w:rPr>
            </w:rPrChange>
          </w:rPr>
          <w:t>Init</w:t>
        </w:r>
        <w:proofErr w:type="spellEnd"/>
        <w:r>
          <w:rPr>
            <w:lang w:val="en-GB"/>
          </w:rPr>
          <w:t>.</w:t>
        </w:r>
      </w:ins>
    </w:p>
    <w:p w14:paraId="3AF18D5B" w14:textId="77777777" w:rsidR="003F10F9" w:rsidRDefault="003F10F9" w:rsidP="003F10F9">
      <w:pPr>
        <w:pStyle w:val="Heading2"/>
        <w:rPr>
          <w:lang w:val="en-GB"/>
        </w:rPr>
      </w:pPr>
      <w:r>
        <w:rPr>
          <w:lang w:val="en-GB"/>
        </w:rPr>
        <w:t>2. New Server Modes</w:t>
      </w:r>
    </w:p>
    <w:p w14:paraId="5FC8B0E0" w14:textId="77777777" w:rsidR="0045630F" w:rsidRDefault="0045630F" w:rsidP="0045630F">
      <w:pPr>
        <w:rPr>
          <w:lang w:val="en-GB"/>
        </w:rPr>
      </w:pPr>
      <w:r>
        <w:rPr>
          <w:lang w:val="en-GB"/>
        </w:rPr>
        <w:t xml:space="preserve">The default mode for a server allows an application to selectively wait on the entire Server, receiving both connection-related events and data transmissions to all or part of the tree of objects that make up the </w:t>
      </w:r>
      <w:r>
        <w:rPr>
          <w:lang w:val="en-GB"/>
        </w:rPr>
        <w:lastRenderedPageBreak/>
        <w:t>server. As usage patterns evolve, Conga is also evolving to provide modes which are better suited to, or tuned for these patterns.</w:t>
      </w:r>
    </w:p>
    <w:p w14:paraId="313672E5" w14:textId="77777777" w:rsidR="0045630F" w:rsidRDefault="0045630F" w:rsidP="0045630F">
      <w:pPr>
        <w:pStyle w:val="Heading3"/>
        <w:rPr>
          <w:lang w:val="en-GB"/>
        </w:rPr>
      </w:pPr>
      <w:r>
        <w:rPr>
          <w:lang w:val="en-GB"/>
        </w:rPr>
        <w:t xml:space="preserve">2.a </w:t>
      </w:r>
      <w:proofErr w:type="spellStart"/>
      <w:r>
        <w:rPr>
          <w:lang w:val="en-GB"/>
        </w:rPr>
        <w:t>FIFOMode</w:t>
      </w:r>
      <w:proofErr w:type="spellEnd"/>
    </w:p>
    <w:p w14:paraId="10E275CA" w14:textId="77777777" w:rsidR="0045630F" w:rsidRDefault="0045630F" w:rsidP="0045630F">
      <w:pPr>
        <w:rPr>
          <w:lang w:val="en-GB"/>
        </w:rPr>
      </w:pPr>
      <w:r>
        <w:rPr>
          <w:lang w:val="en-GB"/>
        </w:rPr>
        <w:t xml:space="preserve">For high volume services with hundreds or thousands of connections, the cost of providing filtering functionality becomes unacceptable. In addition, the filtering mechanism could lead to certain connections receiving better service than others. The </w:t>
      </w:r>
      <w:proofErr w:type="spellStart"/>
      <w:r w:rsidRPr="0045630F">
        <w:rPr>
          <w:rFonts w:ascii="APL385 Unicode" w:hAnsi="APL385 Unicode"/>
          <w:lang w:val="en-GB"/>
        </w:rPr>
        <w:t>FIFOMode</w:t>
      </w:r>
      <w:proofErr w:type="spellEnd"/>
      <w:r>
        <w:rPr>
          <w:lang w:val="en-GB"/>
        </w:rPr>
        <w:t xml:space="preserve"> switch turns off the ability to call the </w:t>
      </w:r>
      <w:r w:rsidRPr="0045630F">
        <w:rPr>
          <w:rFonts w:ascii="APL385 Unicode" w:hAnsi="APL385 Unicode"/>
          <w:lang w:val="en-GB"/>
        </w:rPr>
        <w:t>Wait</w:t>
      </w:r>
      <w:r>
        <w:rPr>
          <w:lang w:val="en-GB"/>
        </w:rPr>
        <w:t xml:space="preserve"> function on a subset of a Server object hierarchy</w:t>
      </w:r>
      <w:r w:rsidR="00FB376A">
        <w:rPr>
          <w:lang w:val="en-GB"/>
        </w:rPr>
        <w:t xml:space="preserve">. </w:t>
      </w:r>
      <w:r>
        <w:rPr>
          <w:lang w:val="en-GB"/>
        </w:rPr>
        <w:t>In return, you get significantly less CPU consumption, and are guaranteed that messages come off the queue in strict chronological order of arrival.</w:t>
      </w:r>
    </w:p>
    <w:p w14:paraId="5ACD7B81" w14:textId="77777777" w:rsidR="00FB376A" w:rsidRPr="00FB376A" w:rsidRDefault="00FB376A" w:rsidP="00627E64">
      <w:pPr>
        <w:rPr>
          <w:lang w:val="en-GB"/>
        </w:rPr>
      </w:pPr>
      <w:r>
        <w:rPr>
          <w:lang w:val="en-GB"/>
        </w:rPr>
        <w:t xml:space="preserve">Enable </w:t>
      </w:r>
      <w:proofErr w:type="spellStart"/>
      <w:r w:rsidRPr="00627E64">
        <w:rPr>
          <w:i/>
          <w:lang w:val="en-GB"/>
        </w:rPr>
        <w:t>FIFOMode</w:t>
      </w:r>
      <w:proofErr w:type="spellEnd"/>
      <w:r>
        <w:rPr>
          <w:lang w:val="en-GB"/>
        </w:rPr>
        <w:t xml:space="preserve"> for a server using </w:t>
      </w:r>
      <w:proofErr w:type="spellStart"/>
      <w:r w:rsidRPr="00FB376A">
        <w:rPr>
          <w:rFonts w:ascii="APL385 Unicode" w:hAnsi="APL385 Unicode"/>
          <w:lang w:val="en-GB"/>
        </w:rPr>
        <w:t>SetProp</w:t>
      </w:r>
      <w:proofErr w:type="spellEnd"/>
      <w:r>
        <w:rPr>
          <w:lang w:val="en-GB"/>
        </w:rPr>
        <w:t>:</w:t>
      </w:r>
      <w:r w:rsidR="00627E64">
        <w:rPr>
          <w:lang w:val="en-GB"/>
        </w:rPr>
        <w:br/>
      </w:r>
      <w:r w:rsidR="00627E64">
        <w:rPr>
          <w:lang w:val="en-GB"/>
        </w:rPr>
        <w:br/>
      </w:r>
      <w:r>
        <w:rPr>
          <w:rFonts w:ascii="APL385 Unicode" w:eastAsia="Times New Roman" w:hAnsi="APL385 Unicode" w:cs="Courier New"/>
          <w:color w:val="000000"/>
          <w:sz w:val="20"/>
          <w:szCs w:val="20"/>
          <w:shd w:val="clear" w:color="auto" w:fill="FFFFFF"/>
          <w:lang w:val="en-GB" w:eastAsia="en-GB"/>
        </w:rPr>
        <w:t xml:space="preserve">      </w:t>
      </w:r>
      <w:proofErr w:type="spellStart"/>
      <w:r w:rsidRPr="00FB376A">
        <w:rPr>
          <w:rFonts w:ascii="APL385 Unicode" w:eastAsia="Times New Roman" w:hAnsi="APL385 Unicode" w:cs="Courier New"/>
          <w:color w:val="000000"/>
          <w:sz w:val="20"/>
          <w:szCs w:val="20"/>
          <w:shd w:val="clear" w:color="auto" w:fill="FFFFFF"/>
          <w:lang w:val="en-GB" w:eastAsia="en-GB"/>
        </w:rPr>
        <w:t>iConga.SetProp</w:t>
      </w:r>
      <w:proofErr w:type="spellEnd"/>
      <w:r w:rsidRPr="00FB376A">
        <w:rPr>
          <w:rFonts w:ascii="APL385 Unicode" w:eastAsia="Times New Roman" w:hAnsi="APL385 Unicode" w:cs="Courier New"/>
          <w:color w:val="000000"/>
          <w:sz w:val="20"/>
          <w:szCs w:val="20"/>
          <w:shd w:val="clear" w:color="auto" w:fill="FFFFFF"/>
          <w:lang w:val="en-GB" w:eastAsia="en-GB"/>
        </w:rPr>
        <w:t xml:space="preserve"> 'S1' '</w:t>
      </w:r>
      <w:proofErr w:type="spellStart"/>
      <w:r w:rsidRPr="00FB376A">
        <w:rPr>
          <w:rFonts w:ascii="APL385 Unicode" w:eastAsia="Times New Roman" w:hAnsi="APL385 Unicode" w:cs="Courier New"/>
          <w:color w:val="000000"/>
          <w:sz w:val="20"/>
          <w:szCs w:val="20"/>
          <w:shd w:val="clear" w:color="auto" w:fill="FFFFFF"/>
          <w:lang w:val="en-GB" w:eastAsia="en-GB"/>
        </w:rPr>
        <w:t>FIFOMode</w:t>
      </w:r>
      <w:proofErr w:type="spellEnd"/>
      <w:r w:rsidRPr="00FB376A">
        <w:rPr>
          <w:rFonts w:ascii="APL385 Unicode" w:eastAsia="Times New Roman" w:hAnsi="APL385 Unicode" w:cs="Courier New"/>
          <w:color w:val="000000"/>
          <w:sz w:val="20"/>
          <w:szCs w:val="20"/>
          <w:shd w:val="clear" w:color="auto" w:fill="FFFFFF"/>
          <w:lang w:val="en-GB" w:eastAsia="en-GB"/>
        </w:rPr>
        <w:t>' 1</w:t>
      </w:r>
    </w:p>
    <w:p w14:paraId="1807FBC0" w14:textId="77777777" w:rsidR="00627E64" w:rsidRDefault="00FB376A" w:rsidP="00627E64">
      <w:pPr>
        <w:rPr>
          <w:lang w:val="en-GB"/>
        </w:rPr>
      </w:pPr>
      <w:r>
        <w:rPr>
          <w:lang w:val="en-GB"/>
        </w:rPr>
        <w:t xml:space="preserve">Once </w:t>
      </w:r>
      <w:proofErr w:type="spellStart"/>
      <w:r w:rsidRPr="00627E64">
        <w:rPr>
          <w:i/>
          <w:lang w:val="en-GB"/>
        </w:rPr>
        <w:t>FIFOMode</w:t>
      </w:r>
      <w:proofErr w:type="spellEnd"/>
      <w:r>
        <w:rPr>
          <w:lang w:val="en-GB"/>
        </w:rPr>
        <w:t xml:space="preserve"> is enabled, attempts to Wait on a connection object which is a child of the </w:t>
      </w:r>
      <w:r w:rsidR="00627E64">
        <w:rPr>
          <w:lang w:val="en-GB"/>
        </w:rPr>
        <w:t xml:space="preserve">server will fail with error </w:t>
      </w:r>
      <w:r w:rsidR="00627E64" w:rsidRPr="00627E64">
        <w:rPr>
          <w:rFonts w:ascii="APL385 Unicode" w:hAnsi="APL385 Unicode"/>
          <w:lang w:val="en-GB"/>
        </w:rPr>
        <w:t>1142 ERR_FIFOMODE</w:t>
      </w:r>
      <w:r w:rsidR="00627E64">
        <w:rPr>
          <w:lang w:val="en-GB"/>
        </w:rPr>
        <w:t>.</w:t>
      </w:r>
    </w:p>
    <w:p w14:paraId="0551C035" w14:textId="77777777" w:rsidR="00627E64" w:rsidRDefault="00627E64" w:rsidP="006F0940">
      <w:pPr>
        <w:pStyle w:val="Heading3"/>
        <w:rPr>
          <w:lang w:val="en-US"/>
        </w:rPr>
      </w:pPr>
      <w:r>
        <w:rPr>
          <w:lang w:val="en-US"/>
        </w:rPr>
        <w:t xml:space="preserve">2.b </w:t>
      </w:r>
      <w:proofErr w:type="spellStart"/>
      <w:r>
        <w:rPr>
          <w:lang w:val="en-US"/>
        </w:rPr>
        <w:t>ConnectionOnly</w:t>
      </w:r>
      <w:proofErr w:type="spellEnd"/>
    </w:p>
    <w:p w14:paraId="2C47615C" w14:textId="4709F993" w:rsidR="00627E64" w:rsidRDefault="00627E64" w:rsidP="00627E64">
      <w:pPr>
        <w:rPr>
          <w:ins w:id="58" w:author="Morten Kromberg" w:date="2017-05-01T09:45:00Z"/>
          <w:lang w:val="en-US"/>
        </w:rPr>
      </w:pPr>
      <w:r>
        <w:rPr>
          <w:lang w:val="en-US"/>
        </w:rPr>
        <w:t xml:space="preserve">Some server applications have a structure which makes it convenient to launch an APL thread per client connection, and leave that thread running for </w:t>
      </w:r>
      <w:r w:rsidR="006F0940">
        <w:rPr>
          <w:lang w:val="en-US"/>
        </w:rPr>
        <w:t>the duration of that client session</w:t>
      </w:r>
      <w:r>
        <w:rPr>
          <w:lang w:val="en-US"/>
        </w:rPr>
        <w:t xml:space="preserve">. The </w:t>
      </w:r>
      <w:proofErr w:type="spellStart"/>
      <w:r w:rsidRPr="00627E64">
        <w:rPr>
          <w:i/>
          <w:lang w:val="en-US"/>
        </w:rPr>
        <w:t>ConnectionOnly</w:t>
      </w:r>
      <w:proofErr w:type="spellEnd"/>
      <w:r>
        <w:rPr>
          <w:lang w:val="en-US"/>
        </w:rPr>
        <w:t xml:space="preserve"> switch enables a mode where </w:t>
      </w:r>
      <w:r w:rsidRPr="006F0940">
        <w:rPr>
          <w:rFonts w:ascii="APL385 Unicode" w:hAnsi="APL385 Unicode"/>
          <w:lang w:val="en-US"/>
        </w:rPr>
        <w:t>Wait</w:t>
      </w:r>
      <w:r>
        <w:rPr>
          <w:lang w:val="en-US"/>
        </w:rPr>
        <w:t xml:space="preserve"> on the server object will only </w:t>
      </w:r>
      <w:r w:rsidR="006F0940">
        <w:rPr>
          <w:lang w:val="en-US"/>
        </w:rPr>
        <w:t xml:space="preserve">ever </w:t>
      </w:r>
      <w:r>
        <w:rPr>
          <w:lang w:val="en-US"/>
        </w:rPr>
        <w:t xml:space="preserve">report </w:t>
      </w:r>
      <w:r w:rsidRPr="006F0940">
        <w:rPr>
          <w:rFonts w:ascii="APL385 Unicode" w:hAnsi="APL385 Unicode"/>
          <w:lang w:val="en-US"/>
        </w:rPr>
        <w:t>Connect</w:t>
      </w:r>
      <w:r>
        <w:rPr>
          <w:lang w:val="en-US"/>
        </w:rPr>
        <w:t xml:space="preserve"> events: Individual application threads are expected to call </w:t>
      </w:r>
      <w:r w:rsidRPr="006F0940">
        <w:rPr>
          <w:rFonts w:ascii="APL385 Unicode" w:hAnsi="APL385 Unicode"/>
          <w:lang w:val="en-US"/>
        </w:rPr>
        <w:t>Wait</w:t>
      </w:r>
      <w:r>
        <w:rPr>
          <w:lang w:val="en-US"/>
        </w:rPr>
        <w:t xml:space="preserve"> on the connection that they are managing.</w:t>
      </w:r>
    </w:p>
    <w:p w14:paraId="64B854F7" w14:textId="39DC9159" w:rsidR="002218F3" w:rsidRDefault="002218F3" w:rsidP="00627E64">
      <w:pPr>
        <w:rPr>
          <w:lang w:val="en-US"/>
        </w:rPr>
      </w:pPr>
      <w:ins w:id="59" w:author="Morten Kromberg" w:date="2017-05-01T09:45:00Z">
        <w:r>
          <w:rPr>
            <w:lang w:val="en-US"/>
          </w:rPr>
          <w:t>Samples/</w:t>
        </w:r>
        <w:proofErr w:type="spellStart"/>
        <w:r>
          <w:rPr>
            <w:lang w:val="en-US"/>
          </w:rPr>
          <w:t>RPCServices</w:t>
        </w:r>
        <w:proofErr w:type="spellEnd"/>
        <w:r>
          <w:rPr>
            <w:lang w:val="en-US"/>
          </w:rPr>
          <w:t>/</w:t>
        </w:r>
        <w:proofErr w:type="spellStart"/>
        <w:r>
          <w:rPr>
            <w:lang w:val="en-US"/>
          </w:rPr>
          <w:t>ThreadedRPC</w:t>
        </w:r>
        <w:proofErr w:type="spellEnd"/>
        <w:r>
          <w:rPr>
            <w:lang w:val="en-US"/>
          </w:rPr>
          <w:t xml:space="preserve"> contains an example of</w:t>
        </w:r>
      </w:ins>
      <w:ins w:id="60" w:author="Morten Kromberg" w:date="2017-05-01T10:31:00Z">
        <w:r w:rsidR="00347D81">
          <w:rPr>
            <w:lang w:val="en-US"/>
          </w:rPr>
          <w:t xml:space="preserve"> a server which uses </w:t>
        </w:r>
        <w:proofErr w:type="spellStart"/>
        <w:r w:rsidR="00347D81">
          <w:rPr>
            <w:lang w:val="en-US"/>
          </w:rPr>
          <w:t>ConnectionOnly</w:t>
        </w:r>
        <w:proofErr w:type="spellEnd"/>
        <w:r w:rsidR="00347D81">
          <w:rPr>
            <w:lang w:val="en-US"/>
          </w:rPr>
          <w:t xml:space="preserve"> and runs a thread per connection.</w:t>
        </w:r>
      </w:ins>
    </w:p>
    <w:p w14:paraId="496ED16D" w14:textId="77777777" w:rsidR="00B01E27" w:rsidRDefault="00B01E27" w:rsidP="00B01E27">
      <w:pPr>
        <w:pStyle w:val="Heading2"/>
        <w:rPr>
          <w:lang w:val="en-US"/>
        </w:rPr>
      </w:pPr>
      <w:r>
        <w:rPr>
          <w:lang w:val="en-US"/>
        </w:rPr>
        <w:t>3. Timeout and Close as Events</w:t>
      </w:r>
    </w:p>
    <w:p w14:paraId="3B65159E" w14:textId="77777777" w:rsidR="006F0940" w:rsidRDefault="006F0940" w:rsidP="00B01E27">
      <w:pPr>
        <w:rPr>
          <w:lang w:val="en-US"/>
        </w:rPr>
      </w:pPr>
      <w:r>
        <w:rPr>
          <w:lang w:val="en-US"/>
        </w:rPr>
        <w:t xml:space="preserve">Many application developers have found it inconvenient that “normal” events such as a timeout due to inactivity, or the closing of a connection, are reported as if they were errors with non-zero return codes </w:t>
      </w:r>
      <w:proofErr w:type="spellStart"/>
      <w:r>
        <w:rPr>
          <w:lang w:val="en-US"/>
        </w:rPr>
        <w:t>fro</w:t>
      </w:r>
      <w:proofErr w:type="spellEnd"/>
      <w:r>
        <w:rPr>
          <w:lang w:val="en-US"/>
        </w:rPr>
        <w:t xml:space="preserve"> </w:t>
      </w:r>
      <w:r w:rsidRPr="006F0940">
        <w:rPr>
          <w:rFonts w:ascii="APL385 Unicode" w:hAnsi="APL385 Unicode"/>
          <w:lang w:val="en-US"/>
        </w:rPr>
        <w:t>Wait</w:t>
      </w:r>
      <w:r>
        <w:rPr>
          <w:lang w:val="en-US"/>
        </w:rPr>
        <w:t>, rather than being classified as events.</w:t>
      </w:r>
    </w:p>
    <w:p w14:paraId="2FFB3221" w14:textId="77777777" w:rsidR="006F0940" w:rsidRDefault="006F0940" w:rsidP="00B01E27">
      <w:pPr>
        <w:rPr>
          <w:lang w:val="en-US"/>
        </w:rPr>
      </w:pPr>
      <w:r>
        <w:rPr>
          <w:lang w:val="en-US"/>
        </w:rPr>
        <w:t xml:space="preserve">In version 3.0, it is possible to receive events but, as this is a breaking change, it is not enabled by default: you need to set the </w:t>
      </w:r>
      <w:proofErr w:type="spellStart"/>
      <w:r w:rsidRPr="006F0940">
        <w:rPr>
          <w:i/>
          <w:lang w:val="en-US"/>
        </w:rPr>
        <w:t>EventMode</w:t>
      </w:r>
      <w:proofErr w:type="spellEnd"/>
      <w:r>
        <w:rPr>
          <w:lang w:val="en-US"/>
        </w:rPr>
        <w:t xml:space="preserve"> property to enable it. </w:t>
      </w:r>
      <w:r w:rsidRPr="006F0940">
        <w:rPr>
          <w:b/>
          <w:lang w:val="en-US"/>
        </w:rPr>
        <w:t xml:space="preserve">Dyalog strongly recommends that you enable </w:t>
      </w:r>
      <w:proofErr w:type="spellStart"/>
      <w:r w:rsidRPr="006F0940">
        <w:rPr>
          <w:b/>
          <w:i/>
          <w:lang w:val="en-US"/>
        </w:rPr>
        <w:t>EventMode</w:t>
      </w:r>
      <w:proofErr w:type="spellEnd"/>
      <w:r>
        <w:rPr>
          <w:b/>
          <w:i/>
          <w:lang w:val="en-US"/>
        </w:rPr>
        <w:t>,</w:t>
      </w:r>
      <w:r w:rsidRPr="006F0940">
        <w:rPr>
          <w:b/>
          <w:lang w:val="en-US"/>
        </w:rPr>
        <w:t xml:space="preserve"> and is likely to make it the default in a future version of Conga.</w:t>
      </w:r>
    </w:p>
    <w:p w14:paraId="52BEECC3" w14:textId="77777777" w:rsidR="006F0940" w:rsidRDefault="006F0940" w:rsidP="00B01E27">
      <w:pPr>
        <w:rPr>
          <w:lang w:val="en-US"/>
        </w:rPr>
      </w:pPr>
      <w:r>
        <w:rPr>
          <w:lang w:val="en-US"/>
        </w:rPr>
        <w:t>Following:</w:t>
      </w:r>
    </w:p>
    <w:p w14:paraId="018DC757" w14:textId="7193CD9F" w:rsidR="006F0940" w:rsidRPr="00FB376A" w:rsidRDefault="006F0940" w:rsidP="006F0940">
      <w:pPr>
        <w:rPr>
          <w:lang w:val="en-GB"/>
        </w:rPr>
      </w:pPr>
      <w:r>
        <w:rPr>
          <w:rFonts w:ascii="APL385 Unicode" w:eastAsia="Times New Roman" w:hAnsi="APL385 Unicode" w:cs="Courier New"/>
          <w:color w:val="000000"/>
          <w:sz w:val="20"/>
          <w:szCs w:val="20"/>
          <w:shd w:val="clear" w:color="auto" w:fill="FFFFFF"/>
          <w:lang w:val="en-GB" w:eastAsia="en-GB"/>
        </w:rPr>
        <w:t xml:space="preserve">      </w:t>
      </w:r>
      <w:proofErr w:type="spellStart"/>
      <w:r w:rsidRPr="00FB376A">
        <w:rPr>
          <w:rFonts w:ascii="APL385 Unicode" w:eastAsia="Times New Roman" w:hAnsi="APL385 Unicode" w:cs="Courier New"/>
          <w:color w:val="000000"/>
          <w:sz w:val="20"/>
          <w:szCs w:val="20"/>
          <w:shd w:val="clear" w:color="auto" w:fill="FFFFFF"/>
          <w:lang w:val="en-GB" w:eastAsia="en-GB"/>
        </w:rPr>
        <w:t>iConga.SetProp</w:t>
      </w:r>
      <w:proofErr w:type="spellEnd"/>
      <w:r w:rsidRPr="00FB376A">
        <w:rPr>
          <w:rFonts w:ascii="APL385 Unicode" w:eastAsia="Times New Roman" w:hAnsi="APL385 Unicode" w:cs="Courier New"/>
          <w:color w:val="000000"/>
          <w:sz w:val="20"/>
          <w:szCs w:val="20"/>
          <w:shd w:val="clear" w:color="auto" w:fill="FFFFFF"/>
          <w:lang w:val="en-GB" w:eastAsia="en-GB"/>
        </w:rPr>
        <w:t xml:space="preserve"> 'S1' </w:t>
      </w:r>
      <w:del w:id="61" w:author="Morten Kromberg" w:date="2017-05-01T10:30:00Z">
        <w:r w:rsidRPr="00FB376A" w:rsidDel="00A57DC6">
          <w:rPr>
            <w:rFonts w:ascii="APL385 Unicode" w:eastAsia="Times New Roman" w:hAnsi="APL385 Unicode" w:cs="Courier New"/>
            <w:color w:val="000000"/>
            <w:sz w:val="20"/>
            <w:szCs w:val="20"/>
            <w:shd w:val="clear" w:color="auto" w:fill="FFFFFF"/>
            <w:lang w:val="en-GB" w:eastAsia="en-GB"/>
          </w:rPr>
          <w:delText xml:space="preserve">'FIFOMode' </w:delText>
        </w:r>
      </w:del>
      <w:ins w:id="62" w:author="Morten Kromberg" w:date="2017-05-01T10:30:00Z">
        <w:r w:rsidR="00A57DC6" w:rsidRPr="00FB376A">
          <w:rPr>
            <w:rFonts w:ascii="APL385 Unicode" w:eastAsia="Times New Roman" w:hAnsi="APL385 Unicode" w:cs="Courier New"/>
            <w:color w:val="000000"/>
            <w:sz w:val="20"/>
            <w:szCs w:val="20"/>
            <w:shd w:val="clear" w:color="auto" w:fill="FFFFFF"/>
            <w:lang w:val="en-GB" w:eastAsia="en-GB"/>
          </w:rPr>
          <w:t>'</w:t>
        </w:r>
        <w:proofErr w:type="spellStart"/>
        <w:r w:rsidR="00A57DC6">
          <w:rPr>
            <w:rFonts w:ascii="APL385 Unicode" w:eastAsia="Times New Roman" w:hAnsi="APL385 Unicode" w:cs="Courier New"/>
            <w:color w:val="000000"/>
            <w:sz w:val="20"/>
            <w:szCs w:val="20"/>
            <w:shd w:val="clear" w:color="auto" w:fill="FFFFFF"/>
            <w:lang w:val="en-GB" w:eastAsia="en-GB"/>
          </w:rPr>
          <w:t>EventMode</w:t>
        </w:r>
        <w:proofErr w:type="spellEnd"/>
        <w:r w:rsidR="00A57DC6" w:rsidRPr="00FB376A">
          <w:rPr>
            <w:rFonts w:ascii="APL385 Unicode" w:eastAsia="Times New Roman" w:hAnsi="APL385 Unicode" w:cs="Courier New"/>
            <w:color w:val="000000"/>
            <w:sz w:val="20"/>
            <w:szCs w:val="20"/>
            <w:shd w:val="clear" w:color="auto" w:fill="FFFFFF"/>
            <w:lang w:val="en-GB" w:eastAsia="en-GB"/>
          </w:rPr>
          <w:t xml:space="preserve">' </w:t>
        </w:r>
      </w:ins>
      <w:r w:rsidRPr="00FB376A">
        <w:rPr>
          <w:rFonts w:ascii="APL385 Unicode" w:eastAsia="Times New Roman" w:hAnsi="APL385 Unicode" w:cs="Courier New"/>
          <w:color w:val="000000"/>
          <w:sz w:val="20"/>
          <w:szCs w:val="20"/>
          <w:shd w:val="clear" w:color="auto" w:fill="FFFFFF"/>
          <w:lang w:val="en-GB" w:eastAsia="en-GB"/>
        </w:rPr>
        <w:t>1</w:t>
      </w:r>
    </w:p>
    <w:p w14:paraId="3725078F" w14:textId="77777777" w:rsidR="00CA22FD" w:rsidRDefault="006F0940" w:rsidP="00B01E27">
      <w:pPr>
        <w:rPr>
          <w:rFonts w:ascii="APL385 Unicode" w:hAnsi="APL385 Unicode"/>
          <w:lang w:val="en-GB"/>
        </w:rPr>
      </w:pPr>
      <w:r>
        <w:rPr>
          <w:lang w:val="en-GB"/>
        </w:rPr>
        <w:t>Return codes 100 and 1119 will no longer issued, instead Wait will return one of:</w:t>
      </w:r>
      <w:r>
        <w:rPr>
          <w:lang w:val="en-GB"/>
        </w:rPr>
        <w:br/>
      </w:r>
      <w:r>
        <w:rPr>
          <w:lang w:val="en-GB"/>
        </w:rPr>
        <w:br/>
      </w:r>
      <w:r w:rsidRPr="006F0940">
        <w:rPr>
          <w:rFonts w:ascii="APL385 Unicode" w:hAnsi="APL385 Unicode"/>
          <w:lang w:val="en-GB"/>
        </w:rPr>
        <w:t xml:space="preserve">0  S1 </w:t>
      </w:r>
      <w:r>
        <w:rPr>
          <w:rFonts w:ascii="APL385 Unicode" w:hAnsi="APL385 Unicode"/>
          <w:lang w:val="en-GB"/>
        </w:rPr>
        <w:t xml:space="preserve"> </w:t>
      </w:r>
      <w:r w:rsidRPr="006F0940">
        <w:rPr>
          <w:rFonts w:ascii="APL385 Unicode" w:hAnsi="APL385 Unicode"/>
          <w:lang w:val="en-GB"/>
        </w:rPr>
        <w:t>Timeout</w:t>
      </w:r>
      <w:r w:rsidRPr="006F0940">
        <w:rPr>
          <w:rFonts w:ascii="APL385 Unicode" w:hAnsi="APL385 Unicode"/>
          <w:lang w:val="en-GB"/>
        </w:rPr>
        <w:br/>
        <w:t xml:space="preserve">0 </w:t>
      </w:r>
      <w:r>
        <w:rPr>
          <w:rFonts w:ascii="APL385 Unicode" w:hAnsi="APL385 Unicode"/>
          <w:lang w:val="en-GB"/>
        </w:rPr>
        <w:t xml:space="preserve"> </w:t>
      </w:r>
      <w:r w:rsidRPr="006F0940">
        <w:rPr>
          <w:rFonts w:ascii="APL385 Unicode" w:hAnsi="APL385 Unicode"/>
          <w:lang w:val="en-GB"/>
        </w:rPr>
        <w:t xml:space="preserve">S1 </w:t>
      </w:r>
      <w:r>
        <w:rPr>
          <w:rFonts w:ascii="APL385 Unicode" w:hAnsi="APL385 Unicode"/>
          <w:lang w:val="en-GB"/>
        </w:rPr>
        <w:t xml:space="preserve"> </w:t>
      </w:r>
      <w:r w:rsidRPr="006F0940">
        <w:rPr>
          <w:rFonts w:ascii="APL385 Unicode" w:hAnsi="APL385 Unicode"/>
          <w:lang w:val="en-GB"/>
        </w:rPr>
        <w:t>Close</w:t>
      </w:r>
    </w:p>
    <w:p w14:paraId="12758369" w14:textId="26297CBC" w:rsidR="00347D81" w:rsidRDefault="00CA22FD" w:rsidP="00347D81">
      <w:pPr>
        <w:pStyle w:val="Heading2"/>
        <w:rPr>
          <w:lang w:val="en-US"/>
        </w:rPr>
      </w:pPr>
      <w:r>
        <w:rPr>
          <w:lang w:val="en-GB"/>
        </w:rPr>
        <w:br w:type="page"/>
      </w:r>
      <w:r w:rsidR="00347D81">
        <w:rPr>
          <w:lang w:val="en-US"/>
        </w:rPr>
        <w:lastRenderedPageBreak/>
        <w:t xml:space="preserve">4. Temporarily Prevent New Connections to a Server </w:t>
      </w:r>
    </w:p>
    <w:p w14:paraId="26780E61" w14:textId="0C517299" w:rsidR="00347D81" w:rsidRDefault="00347D81" w:rsidP="00347D81">
      <w:pPr>
        <w:rPr>
          <w:lang w:val="en-US"/>
        </w:rPr>
      </w:pPr>
      <w:r>
        <w:rPr>
          <w:lang w:val="en-US"/>
        </w:rPr>
        <w:t>If a server needs a break from incoming connections, either because it is preparing to shut down for maintenance, is overloaded, or has some other reason to need a break, it is now possible to</w:t>
      </w:r>
      <w:r w:rsidR="002252C5">
        <w:rPr>
          <w:lang w:val="en-US"/>
        </w:rPr>
        <w:t xml:space="preserve"> achieve this using the </w:t>
      </w:r>
      <w:r w:rsidR="002252C5" w:rsidRPr="002252C5">
        <w:rPr>
          <w:i/>
          <w:lang w:val="en-US"/>
        </w:rPr>
        <w:t>Pause</w:t>
      </w:r>
      <w:r w:rsidR="002252C5">
        <w:rPr>
          <w:lang w:val="en-US"/>
        </w:rPr>
        <w:t xml:space="preserve"> property, which has three possible settings:</w:t>
      </w:r>
    </w:p>
    <w:tbl>
      <w:tblPr>
        <w:tblStyle w:val="TableGrid"/>
        <w:tblW w:w="0" w:type="auto"/>
        <w:tblInd w:w="562" w:type="dxa"/>
        <w:tblLook w:val="04A0" w:firstRow="1" w:lastRow="0" w:firstColumn="1" w:lastColumn="0" w:noHBand="0" w:noVBand="1"/>
      </w:tblPr>
      <w:tblGrid>
        <w:gridCol w:w="851"/>
        <w:gridCol w:w="7371"/>
      </w:tblGrid>
      <w:tr w:rsidR="002252C5" w:rsidRPr="002252C5" w14:paraId="3F2DB7FC" w14:textId="77777777" w:rsidTr="002252C5">
        <w:tc>
          <w:tcPr>
            <w:tcW w:w="851" w:type="dxa"/>
          </w:tcPr>
          <w:p w14:paraId="7E7A8F55" w14:textId="296FC8AE" w:rsidR="002252C5" w:rsidRPr="002252C5" w:rsidRDefault="002252C5" w:rsidP="002252C5">
            <w:pPr>
              <w:jc w:val="center"/>
              <w:rPr>
                <w:lang w:val="en-US"/>
              </w:rPr>
            </w:pPr>
            <w:r>
              <w:rPr>
                <w:lang w:val="en-US"/>
              </w:rPr>
              <w:t>Setting</w:t>
            </w:r>
          </w:p>
        </w:tc>
        <w:tc>
          <w:tcPr>
            <w:tcW w:w="7371" w:type="dxa"/>
          </w:tcPr>
          <w:p w14:paraId="3ED9A8CE" w14:textId="0A100B10" w:rsidR="002252C5" w:rsidRPr="002252C5" w:rsidRDefault="002252C5" w:rsidP="007B710F">
            <w:pPr>
              <w:rPr>
                <w:lang w:val="en-US"/>
              </w:rPr>
            </w:pPr>
            <w:r>
              <w:rPr>
                <w:lang w:val="en-US"/>
              </w:rPr>
              <w:t>Effect</w:t>
            </w:r>
          </w:p>
        </w:tc>
      </w:tr>
      <w:tr w:rsidR="002252C5" w:rsidRPr="00340C9A" w14:paraId="4D32D89F" w14:textId="77777777" w:rsidTr="002252C5">
        <w:tc>
          <w:tcPr>
            <w:tcW w:w="851" w:type="dxa"/>
          </w:tcPr>
          <w:p w14:paraId="2EAF5A36" w14:textId="77777777" w:rsidR="002252C5" w:rsidRPr="002252C5" w:rsidRDefault="002252C5" w:rsidP="002252C5">
            <w:pPr>
              <w:jc w:val="center"/>
              <w:rPr>
                <w:lang w:val="en-US"/>
              </w:rPr>
            </w:pPr>
            <w:r w:rsidRPr="002252C5">
              <w:rPr>
                <w:lang w:val="en-US"/>
              </w:rPr>
              <w:t>1</w:t>
            </w:r>
          </w:p>
        </w:tc>
        <w:tc>
          <w:tcPr>
            <w:tcW w:w="7371" w:type="dxa"/>
          </w:tcPr>
          <w:p w14:paraId="18248C9B" w14:textId="7BF5770C" w:rsidR="002252C5" w:rsidRPr="002252C5" w:rsidRDefault="002252C5" w:rsidP="007B710F">
            <w:pPr>
              <w:rPr>
                <w:lang w:val="en-US"/>
              </w:rPr>
            </w:pPr>
            <w:r>
              <w:rPr>
                <w:lang w:val="en-US"/>
              </w:rPr>
              <w:t>K</w:t>
            </w:r>
            <w:r w:rsidRPr="002252C5">
              <w:rPr>
                <w:lang w:val="en-US"/>
              </w:rPr>
              <w:t xml:space="preserve">eeps </w:t>
            </w:r>
            <w:r>
              <w:rPr>
                <w:lang w:val="en-US"/>
              </w:rPr>
              <w:t xml:space="preserve">the listening </w:t>
            </w:r>
            <w:r w:rsidRPr="002252C5">
              <w:rPr>
                <w:lang w:val="en-US"/>
              </w:rPr>
              <w:t>socket open but does not accept new incoming connections.</w:t>
            </w:r>
            <w:r>
              <w:rPr>
                <w:lang w:val="en-US"/>
              </w:rPr>
              <w:t xml:space="preserve"> Connection attempts which have not timed out on the client side will be accepted when Pause is set to 0.</w:t>
            </w:r>
          </w:p>
        </w:tc>
      </w:tr>
      <w:tr w:rsidR="002252C5" w:rsidRPr="00340C9A" w14:paraId="4F813CAC" w14:textId="77777777" w:rsidTr="002252C5">
        <w:tc>
          <w:tcPr>
            <w:tcW w:w="851" w:type="dxa"/>
          </w:tcPr>
          <w:p w14:paraId="32AD1C16" w14:textId="77777777" w:rsidR="002252C5" w:rsidRPr="002252C5" w:rsidRDefault="002252C5" w:rsidP="002252C5">
            <w:pPr>
              <w:jc w:val="center"/>
              <w:rPr>
                <w:lang w:val="en-US"/>
              </w:rPr>
            </w:pPr>
            <w:r w:rsidRPr="002252C5">
              <w:rPr>
                <w:lang w:val="en-US"/>
              </w:rPr>
              <w:t>2</w:t>
            </w:r>
          </w:p>
        </w:tc>
        <w:tc>
          <w:tcPr>
            <w:tcW w:w="7371" w:type="dxa"/>
          </w:tcPr>
          <w:p w14:paraId="361B470B" w14:textId="7B998C8E" w:rsidR="002252C5" w:rsidRPr="002252C5" w:rsidRDefault="002252C5" w:rsidP="007B710F">
            <w:pPr>
              <w:rPr>
                <w:lang w:val="en-US"/>
              </w:rPr>
            </w:pPr>
            <w:r>
              <w:rPr>
                <w:lang w:val="en-US"/>
              </w:rPr>
              <w:t>Closes the socket but keeps the server object alive, when Pause is set to 0 the socket will be re-created.</w:t>
            </w:r>
          </w:p>
        </w:tc>
      </w:tr>
      <w:tr w:rsidR="002252C5" w:rsidRPr="002252C5" w14:paraId="1D4D670F" w14:textId="77777777" w:rsidTr="002252C5">
        <w:tc>
          <w:tcPr>
            <w:tcW w:w="851" w:type="dxa"/>
          </w:tcPr>
          <w:p w14:paraId="020A89FE" w14:textId="77777777" w:rsidR="002252C5" w:rsidRPr="002252C5" w:rsidRDefault="002252C5" w:rsidP="002252C5">
            <w:pPr>
              <w:jc w:val="center"/>
              <w:rPr>
                <w:lang w:val="en-US"/>
              </w:rPr>
            </w:pPr>
            <w:r w:rsidRPr="002252C5">
              <w:rPr>
                <w:lang w:val="en-US"/>
              </w:rPr>
              <w:t>0</w:t>
            </w:r>
          </w:p>
        </w:tc>
        <w:tc>
          <w:tcPr>
            <w:tcW w:w="7371" w:type="dxa"/>
          </w:tcPr>
          <w:p w14:paraId="695C8454" w14:textId="7A8D5D99" w:rsidR="002252C5" w:rsidRPr="002252C5" w:rsidRDefault="002252C5" w:rsidP="00F71371">
            <w:pPr>
              <w:rPr>
                <w:lang w:val="en-US"/>
              </w:rPr>
            </w:pPr>
            <w:r>
              <w:rPr>
                <w:lang w:val="en-US"/>
              </w:rPr>
              <w:t>Resume normal operations.</w:t>
            </w:r>
          </w:p>
        </w:tc>
      </w:tr>
    </w:tbl>
    <w:p w14:paraId="42B4754E" w14:textId="77777777" w:rsidR="002252C5" w:rsidRDefault="002252C5" w:rsidP="002252C5">
      <w:pPr>
        <w:rPr>
          <w:lang w:val="en-US"/>
        </w:rPr>
      </w:pPr>
    </w:p>
    <w:p w14:paraId="333A694B" w14:textId="77777777" w:rsidR="002252C5" w:rsidRDefault="002252C5" w:rsidP="002252C5">
      <w:pPr>
        <w:rPr>
          <w:lang w:val="en-US"/>
        </w:rPr>
      </w:pPr>
      <w:r>
        <w:rPr>
          <w:lang w:val="en-US"/>
        </w:rPr>
        <w:t>For example:</w:t>
      </w:r>
    </w:p>
    <w:p w14:paraId="35B43236" w14:textId="253D1424" w:rsidR="002252C5" w:rsidRPr="00FB376A" w:rsidRDefault="002252C5" w:rsidP="002252C5">
      <w:pPr>
        <w:rPr>
          <w:lang w:val="en-GB"/>
        </w:rPr>
      </w:pPr>
      <w:r>
        <w:rPr>
          <w:rFonts w:ascii="APL385 Unicode" w:eastAsia="Times New Roman" w:hAnsi="APL385 Unicode" w:cs="Courier New"/>
          <w:color w:val="000000"/>
          <w:sz w:val="20"/>
          <w:szCs w:val="20"/>
          <w:shd w:val="clear" w:color="auto" w:fill="FFFFFF"/>
          <w:lang w:val="en-GB" w:eastAsia="en-GB"/>
        </w:rPr>
        <w:t xml:space="preserve">      </w:t>
      </w:r>
      <w:proofErr w:type="spellStart"/>
      <w:r w:rsidRPr="00FB376A">
        <w:rPr>
          <w:rFonts w:ascii="APL385 Unicode" w:eastAsia="Times New Roman" w:hAnsi="APL385 Unicode" w:cs="Courier New"/>
          <w:color w:val="000000"/>
          <w:sz w:val="20"/>
          <w:szCs w:val="20"/>
          <w:shd w:val="clear" w:color="auto" w:fill="FFFFFF"/>
          <w:lang w:val="en-GB" w:eastAsia="en-GB"/>
        </w:rPr>
        <w:t>iConga.SetProp</w:t>
      </w:r>
      <w:proofErr w:type="spellEnd"/>
      <w:r w:rsidRPr="00FB376A">
        <w:rPr>
          <w:rFonts w:ascii="APL385 Unicode" w:eastAsia="Times New Roman" w:hAnsi="APL385 Unicode" w:cs="Courier New"/>
          <w:color w:val="000000"/>
          <w:sz w:val="20"/>
          <w:szCs w:val="20"/>
          <w:shd w:val="clear" w:color="auto" w:fill="FFFFFF"/>
          <w:lang w:val="en-GB" w:eastAsia="en-GB"/>
        </w:rPr>
        <w:t xml:space="preserve"> 'S1' '</w:t>
      </w:r>
      <w:r>
        <w:rPr>
          <w:rFonts w:ascii="APL385 Unicode" w:eastAsia="Times New Roman" w:hAnsi="APL385 Unicode" w:cs="Courier New"/>
          <w:color w:val="000000"/>
          <w:sz w:val="20"/>
          <w:szCs w:val="20"/>
          <w:shd w:val="clear" w:color="auto" w:fill="FFFFFF"/>
          <w:lang w:val="en-GB" w:eastAsia="en-GB"/>
        </w:rPr>
        <w:t>Pause</w:t>
      </w:r>
      <w:r w:rsidRPr="00FB376A">
        <w:rPr>
          <w:rFonts w:ascii="APL385 Unicode" w:eastAsia="Times New Roman" w:hAnsi="APL385 Unicode" w:cs="Courier New"/>
          <w:color w:val="000000"/>
          <w:sz w:val="20"/>
          <w:szCs w:val="20"/>
          <w:shd w:val="clear" w:color="auto" w:fill="FFFFFF"/>
          <w:lang w:val="en-GB" w:eastAsia="en-GB"/>
        </w:rPr>
        <w:t>' 1</w:t>
      </w:r>
      <w:r>
        <w:rPr>
          <w:rFonts w:ascii="APL385 Unicode" w:eastAsia="Times New Roman" w:hAnsi="APL385 Unicode" w:cs="Courier New"/>
          <w:color w:val="000000"/>
          <w:sz w:val="20"/>
          <w:szCs w:val="20"/>
          <w:shd w:val="clear" w:color="auto" w:fill="FFFFFF"/>
          <w:lang w:val="en-GB" w:eastAsia="en-GB"/>
        </w:rPr>
        <w:t xml:space="preserve"> ⍝ Do not accept connections</w:t>
      </w:r>
    </w:p>
    <w:p w14:paraId="7CA1EEEA" w14:textId="18C85198" w:rsidR="00577DC5" w:rsidRDefault="00577DC5" w:rsidP="00577DC5">
      <w:pPr>
        <w:pStyle w:val="Heading2"/>
        <w:rPr>
          <w:lang w:val="en-GB"/>
        </w:rPr>
      </w:pPr>
      <w:r>
        <w:rPr>
          <w:lang w:val="en-GB"/>
        </w:rPr>
        <w:t>5. Sent event</w:t>
      </w:r>
    </w:p>
    <w:p w14:paraId="5D312DE7" w14:textId="31C65819" w:rsidR="00577DC5" w:rsidRDefault="00577DC5" w:rsidP="00577DC5">
      <w:pPr>
        <w:rPr>
          <w:lang w:val="en-US"/>
        </w:rPr>
      </w:pPr>
      <w:r>
        <w:rPr>
          <w:lang w:val="en-US"/>
        </w:rPr>
        <w:t xml:space="preserve">If you are transmitting a large amount of data in chunks, Conga allows you to make repeated calls to the Send function without waiting for the previous send to complete. This can cause large amounts of data to accumulate in buffers either in Conga or the network layer, which may be undesirable. </w:t>
      </w:r>
    </w:p>
    <w:p w14:paraId="212E79EC" w14:textId="0F00A177" w:rsidR="00577DC5" w:rsidRDefault="00577DC5" w:rsidP="00577DC5">
      <w:pPr>
        <w:rPr>
          <w:lang w:val="en-US"/>
        </w:rPr>
      </w:pPr>
      <w:r>
        <w:rPr>
          <w:lang w:val="en-US"/>
        </w:rPr>
        <w:t xml:space="preserve">In Conga 3.0, you can request a receipt upon the completion of the actual transmission, by appending a 3 following the data </w:t>
      </w:r>
      <w:r w:rsidR="0007531E">
        <w:rPr>
          <w:lang w:val="en-US"/>
        </w:rPr>
        <w:t xml:space="preserve">passed to the </w:t>
      </w:r>
      <w:r w:rsidR="0007531E" w:rsidRPr="0007531E">
        <w:rPr>
          <w:rFonts w:ascii="APL385 Unicode" w:hAnsi="APL385 Unicode"/>
          <w:lang w:val="en-US"/>
        </w:rPr>
        <w:t>Send</w:t>
      </w:r>
      <w:r w:rsidR="0007531E">
        <w:rPr>
          <w:lang w:val="en-US"/>
        </w:rPr>
        <w:t xml:space="preserve"> function:</w:t>
      </w:r>
    </w:p>
    <w:p w14:paraId="079BE471" w14:textId="7A23A060" w:rsidR="00577DC5" w:rsidRPr="00577DC5" w:rsidRDefault="00577DC5" w:rsidP="00577DC5">
      <w:pPr>
        <w:rPr>
          <w:rFonts w:ascii="APL385 Unicode" w:hAnsi="APL385 Unicode"/>
          <w:lang w:val="en-US"/>
        </w:rPr>
      </w:pPr>
      <w:r w:rsidRPr="00577DC5">
        <w:rPr>
          <w:rFonts w:ascii="APL385 Unicode" w:hAnsi="APL385 Unicode"/>
          <w:lang w:val="en-US"/>
        </w:rPr>
        <w:t xml:space="preserve">      </w:t>
      </w:r>
      <w:proofErr w:type="spellStart"/>
      <w:r w:rsidRPr="00577DC5">
        <w:rPr>
          <w:rFonts w:ascii="APL385 Unicode" w:hAnsi="APL385 Unicode"/>
          <w:lang w:val="en-US"/>
        </w:rPr>
        <w:t>iConga.Send</w:t>
      </w:r>
      <w:proofErr w:type="spellEnd"/>
      <w:r w:rsidRPr="00577DC5">
        <w:rPr>
          <w:rFonts w:ascii="APL385 Unicode" w:hAnsi="APL385 Unicode"/>
          <w:lang w:val="en-US"/>
        </w:rPr>
        <w:t xml:space="preserve"> </w:t>
      </w:r>
      <w:r w:rsidRPr="00FB376A">
        <w:rPr>
          <w:rFonts w:ascii="APL385 Unicode" w:eastAsia="Times New Roman" w:hAnsi="APL385 Unicode" w:cs="Courier New"/>
          <w:color w:val="000000"/>
          <w:sz w:val="20"/>
          <w:szCs w:val="20"/>
          <w:shd w:val="clear" w:color="auto" w:fill="FFFFFF"/>
          <w:lang w:val="en-GB" w:eastAsia="en-GB"/>
        </w:rPr>
        <w:t>'</w:t>
      </w:r>
      <w:r w:rsidRPr="00577DC5">
        <w:rPr>
          <w:rFonts w:ascii="APL385 Unicode" w:hAnsi="APL385 Unicode"/>
          <w:lang w:val="en-US"/>
        </w:rPr>
        <w:t>C1</w:t>
      </w:r>
      <w:r w:rsidRPr="00FB376A">
        <w:rPr>
          <w:rFonts w:ascii="APL385 Unicode" w:eastAsia="Times New Roman" w:hAnsi="APL385 Unicode" w:cs="Courier New"/>
          <w:color w:val="000000"/>
          <w:sz w:val="20"/>
          <w:szCs w:val="20"/>
          <w:shd w:val="clear" w:color="auto" w:fill="FFFFFF"/>
          <w:lang w:val="en-GB" w:eastAsia="en-GB"/>
        </w:rPr>
        <w:t>'</w:t>
      </w:r>
      <w:r w:rsidRPr="00577DC5">
        <w:rPr>
          <w:rFonts w:ascii="APL385 Unicode" w:hAnsi="APL385 Unicode"/>
          <w:lang w:val="en-US"/>
        </w:rPr>
        <w:t xml:space="preserve"> data 3</w:t>
      </w:r>
      <w:r w:rsidRPr="00577DC5">
        <w:rPr>
          <w:rFonts w:ascii="APL385 Unicode" w:hAnsi="APL385 Unicode"/>
          <w:lang w:val="en-US"/>
        </w:rPr>
        <w:br/>
        <w:t>0</w:t>
      </w:r>
      <w:r w:rsidRPr="00577DC5">
        <w:rPr>
          <w:rFonts w:ascii="APL385 Unicode" w:hAnsi="APL385 Unicode"/>
          <w:lang w:val="en-US"/>
        </w:rPr>
        <w:br/>
        <w:t xml:space="preserve">      </w:t>
      </w:r>
      <w:proofErr w:type="spellStart"/>
      <w:r w:rsidRPr="00577DC5">
        <w:rPr>
          <w:rFonts w:ascii="APL385 Unicode" w:hAnsi="APL385 Unicode"/>
          <w:lang w:val="en-US"/>
        </w:rPr>
        <w:t>iConga.Wait</w:t>
      </w:r>
      <w:proofErr w:type="spellEnd"/>
      <w:r w:rsidRPr="00577DC5">
        <w:rPr>
          <w:rFonts w:ascii="APL385 Unicode" w:hAnsi="APL385 Unicode"/>
          <w:lang w:val="en-US"/>
        </w:rPr>
        <w:t xml:space="preserve"> </w:t>
      </w:r>
      <w:r w:rsidRPr="00FB376A">
        <w:rPr>
          <w:rFonts w:ascii="APL385 Unicode" w:eastAsia="Times New Roman" w:hAnsi="APL385 Unicode" w:cs="Courier New"/>
          <w:color w:val="000000"/>
          <w:sz w:val="20"/>
          <w:szCs w:val="20"/>
          <w:shd w:val="clear" w:color="auto" w:fill="FFFFFF"/>
          <w:lang w:val="en-GB" w:eastAsia="en-GB"/>
        </w:rPr>
        <w:t>'</w:t>
      </w:r>
      <w:r w:rsidRPr="00577DC5">
        <w:rPr>
          <w:rFonts w:ascii="APL385 Unicode" w:hAnsi="APL385 Unicode"/>
          <w:lang w:val="en-US"/>
        </w:rPr>
        <w:t>C1</w:t>
      </w:r>
      <w:r w:rsidRPr="00FB376A">
        <w:rPr>
          <w:rFonts w:ascii="APL385 Unicode" w:eastAsia="Times New Roman" w:hAnsi="APL385 Unicode" w:cs="Courier New"/>
          <w:color w:val="000000"/>
          <w:sz w:val="20"/>
          <w:szCs w:val="20"/>
          <w:shd w:val="clear" w:color="auto" w:fill="FFFFFF"/>
          <w:lang w:val="en-GB" w:eastAsia="en-GB"/>
        </w:rPr>
        <w:t>'</w:t>
      </w:r>
      <w:r w:rsidRPr="00577DC5">
        <w:rPr>
          <w:rFonts w:ascii="APL385 Unicode" w:hAnsi="APL385 Unicode"/>
          <w:lang w:val="en-US"/>
        </w:rPr>
        <w:br/>
        <w:t>0  C1  Sent  0</w:t>
      </w:r>
    </w:p>
    <w:p w14:paraId="17684BCD" w14:textId="21860BD3" w:rsidR="00577DC5" w:rsidRPr="00167F7D" w:rsidRDefault="0007531E" w:rsidP="00577DC5">
      <w:pPr>
        <w:rPr>
          <w:lang w:val="en-US"/>
        </w:rPr>
      </w:pPr>
      <w:r>
        <w:rPr>
          <w:lang w:val="en-US"/>
        </w:rPr>
        <w:t xml:space="preserve">When using </w:t>
      </w:r>
      <w:r w:rsidR="00577DC5">
        <w:rPr>
          <w:lang w:val="en-US"/>
        </w:rPr>
        <w:t>command mode</w:t>
      </w:r>
      <w:r>
        <w:rPr>
          <w:lang w:val="en-US"/>
        </w:rPr>
        <w:t>, the</w:t>
      </w:r>
      <w:r w:rsidR="00577DC5">
        <w:rPr>
          <w:lang w:val="en-US"/>
        </w:rPr>
        <w:t xml:space="preserve"> sent event </w:t>
      </w:r>
      <w:r>
        <w:rPr>
          <w:lang w:val="en-US"/>
        </w:rPr>
        <w:t>will be</w:t>
      </w:r>
      <w:r w:rsidR="00577DC5">
        <w:rPr>
          <w:lang w:val="en-US"/>
        </w:rPr>
        <w:t xml:space="preserve"> overridden </w:t>
      </w:r>
      <w:r>
        <w:rPr>
          <w:lang w:val="en-US"/>
        </w:rPr>
        <w:t xml:space="preserve">if </w:t>
      </w:r>
      <w:r w:rsidR="00577DC5">
        <w:rPr>
          <w:lang w:val="en-US"/>
        </w:rPr>
        <w:t>by the answer on a command</w:t>
      </w:r>
      <w:r>
        <w:rPr>
          <w:lang w:val="en-US"/>
        </w:rPr>
        <w:t xml:space="preserve">, if the response to a commend arrives before you enter the next </w:t>
      </w:r>
      <w:r w:rsidRPr="0007531E">
        <w:rPr>
          <w:rFonts w:ascii="APL385 Unicode" w:hAnsi="APL385 Unicode"/>
          <w:lang w:val="en-US"/>
        </w:rPr>
        <w:t>Wait</w:t>
      </w:r>
      <w:r>
        <w:rPr>
          <w:lang w:val="en-US"/>
        </w:rPr>
        <w:t xml:space="preserve">, you will simply get the response and the </w:t>
      </w:r>
      <w:r w:rsidRPr="0007531E">
        <w:rPr>
          <w:rFonts w:ascii="APL385 Unicode" w:hAnsi="APL385 Unicode"/>
          <w:lang w:val="en-US"/>
        </w:rPr>
        <w:t>Sent</w:t>
      </w:r>
      <w:r>
        <w:rPr>
          <w:lang w:val="en-US"/>
        </w:rPr>
        <w:t xml:space="preserve"> event will be suppressed.</w:t>
      </w:r>
    </w:p>
    <w:p w14:paraId="1971E2C7" w14:textId="72A78F10" w:rsidR="00577DC5" w:rsidRPr="00577DC5" w:rsidRDefault="0007531E" w:rsidP="0007531E">
      <w:pPr>
        <w:pStyle w:val="Heading2"/>
        <w:rPr>
          <w:lang w:val="en-US"/>
        </w:rPr>
      </w:pPr>
      <w:r>
        <w:rPr>
          <w:lang w:val="en-US"/>
        </w:rPr>
        <w:t>6. File Transmission</w:t>
      </w:r>
    </w:p>
    <w:p w14:paraId="3B5244B8" w14:textId="1B87F488" w:rsidR="0007531E" w:rsidRDefault="00EE3BF6" w:rsidP="0007531E">
      <w:pPr>
        <w:rPr>
          <w:lang w:val="en-US"/>
        </w:rPr>
      </w:pPr>
      <w:r>
        <w:rPr>
          <w:lang w:val="en-US"/>
        </w:rPr>
        <w:t>When</w:t>
      </w:r>
      <w:r w:rsidR="0007531E">
        <w:rPr>
          <w:lang w:val="en-US"/>
        </w:rPr>
        <w:t xml:space="preserve"> an APL-based server needs to transmit the entire contents of a file</w:t>
      </w:r>
      <w:r>
        <w:rPr>
          <w:lang w:val="en-US"/>
        </w:rPr>
        <w:t xml:space="preserve">, earlier versions of Conga have required that you first read the contents of the file into the APL workspace and then pass it to the </w:t>
      </w:r>
      <w:r w:rsidRPr="00EE3BF6">
        <w:rPr>
          <w:rFonts w:ascii="APL385 Unicode" w:hAnsi="APL385 Unicode"/>
          <w:lang w:val="en-US"/>
        </w:rPr>
        <w:t>Send</w:t>
      </w:r>
      <w:r>
        <w:rPr>
          <w:lang w:val="en-US"/>
        </w:rPr>
        <w:t xml:space="preserve"> function - a process which is obviously inefficient.</w:t>
      </w:r>
    </w:p>
    <w:p w14:paraId="4FE8F265" w14:textId="73AA0BAB" w:rsidR="0007531E" w:rsidRDefault="00EE3BF6" w:rsidP="0007531E">
      <w:pPr>
        <w:rPr>
          <w:lang w:val="en-US"/>
        </w:rPr>
      </w:pPr>
      <w:r>
        <w:rPr>
          <w:lang w:val="en-US"/>
        </w:rPr>
        <w:t xml:space="preserve">For a connection which is not in </w:t>
      </w:r>
      <w:r w:rsidRPr="00EE3BF6">
        <w:rPr>
          <w:i/>
          <w:lang w:val="en-US"/>
        </w:rPr>
        <w:t>Command</w:t>
      </w:r>
      <w:r>
        <w:rPr>
          <w:lang w:val="en-US"/>
        </w:rPr>
        <w:t xml:space="preserve"> mode, </w:t>
      </w:r>
      <w:r w:rsidRPr="00EE3BF6">
        <w:rPr>
          <w:rFonts w:ascii="APL385 Unicode" w:hAnsi="APL385 Unicode"/>
          <w:lang w:val="en-US"/>
        </w:rPr>
        <w:t>Send</w:t>
      </w:r>
      <w:r>
        <w:rPr>
          <w:lang w:val="en-US"/>
        </w:rPr>
        <w:t xml:space="preserve"> now accepts a two-element nested vector: The first element is data to be transmitted first, and the second element contains a file name, the contents of which will be transmitted after the initial data. The first element allows you to prepend header information to the transmission, where necessary.</w:t>
      </w:r>
      <w:r w:rsidR="0007531E">
        <w:rPr>
          <w:lang w:val="en-US"/>
        </w:rPr>
        <w:t xml:space="preserve"> </w:t>
      </w:r>
      <w:r>
        <w:rPr>
          <w:lang w:val="en-US"/>
        </w:rPr>
        <w:t>For example:</w:t>
      </w:r>
    </w:p>
    <w:p w14:paraId="3ECE8583" w14:textId="7CF48C4F" w:rsidR="00EE3BF6" w:rsidRDefault="00EE3BF6" w:rsidP="0007531E">
      <w:pPr>
        <w:rPr>
          <w:lang w:val="en-US"/>
        </w:rPr>
      </w:pPr>
      <w:r w:rsidRPr="00577DC5">
        <w:rPr>
          <w:rFonts w:ascii="APL385 Unicode" w:hAnsi="APL385 Unicode"/>
          <w:lang w:val="en-US"/>
        </w:rPr>
        <w:t xml:space="preserve">      </w:t>
      </w:r>
      <w:proofErr w:type="spellStart"/>
      <w:r w:rsidRPr="00577DC5">
        <w:rPr>
          <w:rFonts w:ascii="APL385 Unicode" w:hAnsi="APL385 Unicode"/>
          <w:lang w:val="en-US"/>
        </w:rPr>
        <w:t>iConga.Send</w:t>
      </w:r>
      <w:proofErr w:type="spellEnd"/>
      <w:r w:rsidRPr="00577DC5">
        <w:rPr>
          <w:rFonts w:ascii="APL385 Unicode" w:hAnsi="APL385 Unicode"/>
          <w:lang w:val="en-US"/>
        </w:rPr>
        <w:t xml:space="preserve"> </w:t>
      </w:r>
      <w:r w:rsidRPr="00FB376A">
        <w:rPr>
          <w:rFonts w:ascii="APL385 Unicode" w:eastAsia="Times New Roman" w:hAnsi="APL385 Unicode" w:cs="Courier New"/>
          <w:color w:val="000000"/>
          <w:sz w:val="20"/>
          <w:szCs w:val="20"/>
          <w:shd w:val="clear" w:color="auto" w:fill="FFFFFF"/>
          <w:lang w:val="en-GB" w:eastAsia="en-GB"/>
        </w:rPr>
        <w:t>'</w:t>
      </w:r>
      <w:r w:rsidRPr="00577DC5">
        <w:rPr>
          <w:rFonts w:ascii="APL385 Unicode" w:hAnsi="APL385 Unicode"/>
          <w:lang w:val="en-US"/>
        </w:rPr>
        <w:t>C1</w:t>
      </w:r>
      <w:r w:rsidRPr="00FB376A">
        <w:rPr>
          <w:rFonts w:ascii="APL385 Unicode" w:eastAsia="Times New Roman" w:hAnsi="APL385 Unicode" w:cs="Courier New"/>
          <w:color w:val="000000"/>
          <w:sz w:val="20"/>
          <w:szCs w:val="20"/>
          <w:shd w:val="clear" w:color="auto" w:fill="FFFFFF"/>
          <w:lang w:val="en-GB" w:eastAsia="en-GB"/>
        </w:rPr>
        <w:t>'</w:t>
      </w:r>
      <w:r w:rsidRPr="00577DC5">
        <w:rPr>
          <w:rFonts w:ascii="APL385 Unicode" w:hAnsi="APL385 Unicode"/>
          <w:lang w:val="en-US"/>
        </w:rPr>
        <w:t xml:space="preserve"> </w:t>
      </w:r>
      <w:r>
        <w:rPr>
          <w:rFonts w:ascii="APL385 Unicode" w:hAnsi="APL385 Unicode"/>
          <w:lang w:val="en-US"/>
        </w:rPr>
        <w:t>(</w:t>
      </w:r>
      <w:r w:rsidRPr="00FB376A">
        <w:rPr>
          <w:rFonts w:ascii="APL385 Unicode" w:eastAsia="Times New Roman" w:hAnsi="APL385 Unicode" w:cs="Courier New"/>
          <w:color w:val="000000"/>
          <w:sz w:val="20"/>
          <w:szCs w:val="20"/>
          <w:shd w:val="clear" w:color="auto" w:fill="FFFFFF"/>
          <w:lang w:val="en-GB" w:eastAsia="en-GB"/>
        </w:rPr>
        <w:t>''</w:t>
      </w:r>
      <w:r>
        <w:rPr>
          <w:rFonts w:ascii="APL385 Unicode" w:eastAsia="Times New Roman" w:hAnsi="APL385 Unicode" w:cs="Courier New"/>
          <w:color w:val="000000"/>
          <w:sz w:val="20"/>
          <w:szCs w:val="20"/>
          <w:shd w:val="clear" w:color="auto" w:fill="FFFFFF"/>
          <w:lang w:val="en-GB" w:eastAsia="en-GB"/>
        </w:rPr>
        <w:t xml:space="preserve"> </w:t>
      </w:r>
      <w:r w:rsidRPr="00FB376A">
        <w:rPr>
          <w:rFonts w:ascii="APL385 Unicode" w:eastAsia="Times New Roman" w:hAnsi="APL385 Unicode" w:cs="Courier New"/>
          <w:color w:val="000000"/>
          <w:sz w:val="20"/>
          <w:szCs w:val="20"/>
          <w:shd w:val="clear" w:color="auto" w:fill="FFFFFF"/>
          <w:lang w:val="en-GB" w:eastAsia="en-GB"/>
        </w:rPr>
        <w:t>'</w:t>
      </w:r>
      <w:r>
        <w:rPr>
          <w:rFonts w:ascii="APL385 Unicode" w:hAnsi="APL385 Unicode"/>
          <w:lang w:val="en-US"/>
        </w:rPr>
        <w:t>c:\mywebsite\index.html</w:t>
      </w:r>
      <w:r w:rsidRPr="00FB376A">
        <w:rPr>
          <w:rFonts w:ascii="APL385 Unicode" w:eastAsia="Times New Roman" w:hAnsi="APL385 Unicode" w:cs="Courier New"/>
          <w:color w:val="000000"/>
          <w:sz w:val="20"/>
          <w:szCs w:val="20"/>
          <w:shd w:val="clear" w:color="auto" w:fill="FFFFFF"/>
          <w:lang w:val="en-GB" w:eastAsia="en-GB"/>
        </w:rPr>
        <w:t>'</w:t>
      </w:r>
      <w:r>
        <w:rPr>
          <w:rFonts w:ascii="APL385 Unicode" w:eastAsia="Times New Roman" w:hAnsi="APL385 Unicode" w:cs="Courier New"/>
          <w:color w:val="000000"/>
          <w:sz w:val="20"/>
          <w:szCs w:val="20"/>
          <w:shd w:val="clear" w:color="auto" w:fill="FFFFFF"/>
          <w:lang w:val="en-GB" w:eastAsia="en-GB"/>
        </w:rPr>
        <w:t>)</w:t>
      </w:r>
      <w:r w:rsidRPr="00577DC5">
        <w:rPr>
          <w:rFonts w:ascii="APL385 Unicode" w:hAnsi="APL385 Unicode"/>
          <w:lang w:val="en-US"/>
        </w:rPr>
        <w:br/>
        <w:t>0</w:t>
      </w:r>
      <w:r w:rsidRPr="00577DC5">
        <w:rPr>
          <w:rFonts w:ascii="APL385 Unicode" w:hAnsi="APL385 Unicode"/>
          <w:lang w:val="en-US"/>
        </w:rPr>
        <w:br/>
      </w:r>
    </w:p>
    <w:p w14:paraId="4CB7A6B0" w14:textId="531CAEAB" w:rsidR="00EE3BF6" w:rsidRDefault="00EE3BF6" w:rsidP="00EE3BF6">
      <w:pPr>
        <w:pStyle w:val="Heading2"/>
        <w:rPr>
          <w:lang w:val="en-US"/>
        </w:rPr>
      </w:pPr>
      <w:r>
        <w:rPr>
          <w:lang w:val="en-US"/>
        </w:rPr>
        <w:lastRenderedPageBreak/>
        <w:t>7. HTTP Protocol Support</w:t>
      </w:r>
    </w:p>
    <w:p w14:paraId="63119EB0" w14:textId="77777777" w:rsidR="00BB5BC0" w:rsidRDefault="00EE3BF6" w:rsidP="0007531E">
      <w:pPr>
        <w:rPr>
          <w:lang w:val="en-US"/>
        </w:rPr>
      </w:pPr>
      <w:r>
        <w:rPr>
          <w:lang w:val="en-US"/>
        </w:rPr>
        <w:t xml:space="preserve">A common use of Conga is to act as an HTTP client, retrieving data from web sites or making web service requests – or as an HTTP server, serving up data managed by an APL application. In earlier versions, this required buffering data and parsing the HTTP protocol in APL. </w:t>
      </w:r>
    </w:p>
    <w:p w14:paraId="0E65B98E" w14:textId="058F859C" w:rsidR="00EE3BF6" w:rsidRDefault="00BB5BC0" w:rsidP="0007531E">
      <w:pPr>
        <w:rPr>
          <w:lang w:val="en-US"/>
        </w:rPr>
      </w:pPr>
      <w:r>
        <w:rPr>
          <w:lang w:val="en-US"/>
        </w:rPr>
        <w:t xml:space="preserve">In version </w:t>
      </w:r>
      <w:r w:rsidR="00EE3BF6">
        <w:rPr>
          <w:lang w:val="en-US"/>
        </w:rPr>
        <w:t>3.0</w:t>
      </w:r>
      <w:r>
        <w:rPr>
          <w:lang w:val="en-US"/>
        </w:rPr>
        <w:t xml:space="preserve">, you can set the Mode of any Client or Server to be </w:t>
      </w:r>
      <w:r w:rsidR="00EE3BF6">
        <w:rPr>
          <w:lang w:val="en-US"/>
        </w:rPr>
        <w:t>HTTP</w:t>
      </w:r>
      <w:r>
        <w:rPr>
          <w:lang w:val="en-US"/>
        </w:rPr>
        <w:t xml:space="preserve">. If you do this, the normal Receive and Block events are replaced with events that signal the arrival of a complete piece of HTTP protocol: </w:t>
      </w:r>
      <w:proofErr w:type="spellStart"/>
      <w:r>
        <w:rPr>
          <w:lang w:val="en-US"/>
        </w:rPr>
        <w:t>HTTPHeader</w:t>
      </w:r>
      <w:proofErr w:type="spellEnd"/>
      <w:r>
        <w:rPr>
          <w:lang w:val="en-US"/>
        </w:rPr>
        <w:t xml:space="preserve">, </w:t>
      </w:r>
      <w:proofErr w:type="spellStart"/>
      <w:r>
        <w:rPr>
          <w:lang w:val="en-US"/>
        </w:rPr>
        <w:t>HTTPBody</w:t>
      </w:r>
      <w:proofErr w:type="spellEnd"/>
      <w:r>
        <w:rPr>
          <w:lang w:val="en-US"/>
        </w:rPr>
        <w:t xml:space="preserve">, </w:t>
      </w:r>
      <w:proofErr w:type="spellStart"/>
      <w:r>
        <w:rPr>
          <w:lang w:val="en-US"/>
        </w:rPr>
        <w:t>HTTPChunk</w:t>
      </w:r>
      <w:proofErr w:type="spellEnd"/>
      <w:r>
        <w:rPr>
          <w:lang w:val="en-US"/>
        </w:rPr>
        <w:t xml:space="preserve"> and </w:t>
      </w:r>
      <w:proofErr w:type="spellStart"/>
      <w:r>
        <w:rPr>
          <w:lang w:val="en-US"/>
        </w:rPr>
        <w:t>HTTPTrailer</w:t>
      </w:r>
      <w:proofErr w:type="spellEnd"/>
      <w:r>
        <w:rPr>
          <w:lang w:val="en-US"/>
        </w:rPr>
        <w:t>. This not only simplifies the task of receiving HTTP data, it also significantly improves performance my moving the parsing into multi-threade</w:t>
      </w:r>
      <w:r w:rsidR="005C4827">
        <w:rPr>
          <w:lang w:val="en-US"/>
        </w:rPr>
        <w:t>d, asynchronous C code dedicated</w:t>
      </w:r>
      <w:r>
        <w:rPr>
          <w:lang w:val="en-US"/>
        </w:rPr>
        <w:t xml:space="preserve"> to this task.</w:t>
      </w:r>
    </w:p>
    <w:p w14:paraId="6E055928" w14:textId="0A301C36" w:rsidR="005C4827" w:rsidRDefault="005C4827" w:rsidP="0007531E">
      <w:pPr>
        <w:rPr>
          <w:lang w:val="en-US"/>
        </w:rPr>
      </w:pPr>
      <w:r>
        <w:rPr>
          <w:lang w:val="en-US"/>
        </w:rPr>
        <w:t>At present, Conga does not provide any further processing, such as taking headers apart</w:t>
      </w:r>
      <w:r w:rsidR="009E3131">
        <w:rPr>
          <w:lang w:val="en-US"/>
        </w:rPr>
        <w:t xml:space="preserve"> or decoding base-64 encoded data;</w:t>
      </w:r>
      <w:r>
        <w:rPr>
          <w:lang w:val="en-US"/>
        </w:rPr>
        <w:t xml:space="preserve"> this may follow in future releases.</w:t>
      </w:r>
    </w:p>
    <w:p w14:paraId="4D379528" w14:textId="0AAA43F9" w:rsidR="00BB5BC0" w:rsidRDefault="005C4827" w:rsidP="0007531E">
      <w:pPr>
        <w:rPr>
          <w:lang w:val="en-US"/>
        </w:rPr>
      </w:pPr>
      <w:r>
        <w:rPr>
          <w:lang w:val="en-US"/>
        </w:rPr>
        <w:t xml:space="preserve">When transmitting data, you are required to generate valid HTTP messages. The only support that Conga 3.0 provides is to add a valid Content-Length header when transmitting a file (see File </w:t>
      </w:r>
      <w:proofErr w:type="spellStart"/>
      <w:r>
        <w:rPr>
          <w:lang w:val="en-US"/>
        </w:rPr>
        <w:t>Tranmission</w:t>
      </w:r>
      <w:proofErr w:type="spellEnd"/>
      <w:r>
        <w:rPr>
          <w:lang w:val="en-US"/>
        </w:rPr>
        <w:t>).</w:t>
      </w:r>
    </w:p>
    <w:p w14:paraId="40FE7109" w14:textId="4E1A5175" w:rsidR="005F5FF0" w:rsidRDefault="005F5FF0" w:rsidP="005F5FF0">
      <w:pPr>
        <w:pStyle w:val="Heading2"/>
        <w:rPr>
          <w:lang w:val="en-US"/>
        </w:rPr>
      </w:pPr>
      <w:r>
        <w:rPr>
          <w:lang w:val="en-US"/>
        </w:rPr>
        <w:t>8. Web Sockets</w:t>
      </w:r>
    </w:p>
    <w:p w14:paraId="122E5F09" w14:textId="77777777" w:rsidR="005F5FF0" w:rsidRDefault="005F5FF0" w:rsidP="005F5FF0">
      <w:pPr>
        <w:rPr>
          <w:lang w:val="en-US"/>
        </w:rPr>
      </w:pPr>
      <w:r>
        <w:rPr>
          <w:lang w:val="en-US"/>
        </w:rPr>
        <w:t xml:space="preserve">An established HTTP connection can be upgraded to bi-directional </w:t>
      </w:r>
      <w:proofErr w:type="spellStart"/>
      <w:r>
        <w:rPr>
          <w:lang w:val="en-US"/>
        </w:rPr>
        <w:t>websocket</w:t>
      </w:r>
      <w:proofErr w:type="spellEnd"/>
      <w:r>
        <w:rPr>
          <w:lang w:val="en-US"/>
        </w:rPr>
        <w:t xml:space="preserve"> connection, which allows both client and server to transmit data at any time, rather than sticking to the normal cycle of the client making a request, followed by a server response.</w:t>
      </w:r>
    </w:p>
    <w:p w14:paraId="3AA14254" w14:textId="40DF56CE" w:rsidR="00CD2EF4" w:rsidRDefault="00CD2EF4" w:rsidP="00CD2EF4">
      <w:pPr>
        <w:pStyle w:val="Heading3"/>
        <w:rPr>
          <w:lang w:val="en-US"/>
        </w:rPr>
      </w:pPr>
      <w:r>
        <w:rPr>
          <w:lang w:val="en-US"/>
        </w:rPr>
        <w:t>Web Socket Upgrade - Client Side</w:t>
      </w:r>
    </w:p>
    <w:p w14:paraId="73211841" w14:textId="497233D0" w:rsidR="00E93AF8" w:rsidRPr="006C204D" w:rsidRDefault="005F5FF0" w:rsidP="005F5FF0">
      <w:pPr>
        <w:rPr>
          <w:rFonts w:ascii="Courier New" w:eastAsia="Times New Roman" w:hAnsi="Courier New" w:cs="Courier New"/>
          <w:sz w:val="20"/>
          <w:szCs w:val="20"/>
          <w:lang w:val="en-GB" w:eastAsia="en-GB"/>
        </w:rPr>
      </w:pPr>
      <w:r>
        <w:rPr>
          <w:lang w:val="en-US"/>
        </w:rPr>
        <w:t>It is the client th</w:t>
      </w:r>
      <w:r w:rsidR="00B62E15">
        <w:rPr>
          <w:lang w:val="en-US"/>
        </w:rPr>
        <w:t xml:space="preserve">at requests the upgrade. To upgrade a Conga-based client, </w:t>
      </w:r>
      <w:r w:rsidR="006C204D">
        <w:rPr>
          <w:lang w:val="en-US"/>
        </w:rPr>
        <w:t xml:space="preserve">set the </w:t>
      </w:r>
      <w:proofErr w:type="spellStart"/>
      <w:r w:rsidR="006C204D" w:rsidRPr="006C204D">
        <w:rPr>
          <w:i/>
          <w:lang w:val="en-US"/>
        </w:rPr>
        <w:t>WSFeatures</w:t>
      </w:r>
      <w:proofErr w:type="spellEnd"/>
      <w:r w:rsidR="006C204D">
        <w:rPr>
          <w:lang w:val="en-US"/>
        </w:rPr>
        <w:t xml:space="preserve"> property to</w:t>
      </w:r>
      <w:r w:rsidR="00E93AF8">
        <w:rPr>
          <w:lang w:val="en-US"/>
        </w:rPr>
        <w:t xml:space="preserve"> whether you wish to automatically accept a positive response from the server</w:t>
      </w:r>
      <w:r w:rsidR="006C204D">
        <w:rPr>
          <w:lang w:val="en-US"/>
        </w:rPr>
        <w:t xml:space="preserve"> (1)</w:t>
      </w:r>
      <w:r w:rsidR="00E93AF8">
        <w:rPr>
          <w:lang w:val="en-US"/>
        </w:rPr>
        <w:t>, or you need to valid</w:t>
      </w:r>
      <w:r w:rsidR="006C204D">
        <w:rPr>
          <w:lang w:val="en-US"/>
        </w:rPr>
        <w:t xml:space="preserve">ate </w:t>
      </w:r>
      <w:r w:rsidR="00CD2EF4">
        <w:rPr>
          <w:lang w:val="en-US"/>
        </w:rPr>
        <w:t xml:space="preserve">the response and confirm it (0). Unless you know something about </w:t>
      </w:r>
      <w:proofErr w:type="spellStart"/>
      <w:r w:rsidR="00CD2EF4">
        <w:rPr>
          <w:lang w:val="en-US"/>
        </w:rPr>
        <w:t>websocket</w:t>
      </w:r>
      <w:proofErr w:type="spellEnd"/>
      <w:r w:rsidR="00CD2EF4">
        <w:rPr>
          <w:lang w:val="en-US"/>
        </w:rPr>
        <w:t xml:space="preserve"> internals, auto-upgrade is highly recommended - </w:t>
      </w:r>
      <w:r w:rsidR="006C204D">
        <w:rPr>
          <w:lang w:val="en-US"/>
        </w:rPr>
        <w:br/>
      </w:r>
      <w:r w:rsidR="006C204D">
        <w:rPr>
          <w:rFonts w:ascii="APL385 Unicode" w:eastAsia="Times New Roman" w:hAnsi="APL385 Unicode" w:cs="Courier New"/>
          <w:color w:val="000000"/>
          <w:sz w:val="20"/>
          <w:szCs w:val="20"/>
          <w:shd w:val="clear" w:color="auto" w:fill="FFFFFF"/>
          <w:lang w:val="en-GB" w:eastAsia="en-GB"/>
        </w:rPr>
        <w:br/>
        <w:t xml:space="preserve">      </w:t>
      </w:r>
      <w:proofErr w:type="spellStart"/>
      <w:r w:rsidR="006C204D" w:rsidRPr="006C204D">
        <w:rPr>
          <w:rFonts w:ascii="APL385 Unicode" w:eastAsia="Times New Roman" w:hAnsi="APL385 Unicode" w:cs="Courier New"/>
          <w:color w:val="000000"/>
          <w:sz w:val="20"/>
          <w:szCs w:val="20"/>
          <w:shd w:val="clear" w:color="auto" w:fill="FFFFFF"/>
          <w:lang w:val="en-GB" w:eastAsia="en-GB"/>
        </w:rPr>
        <w:t>iConga.SetProp</w:t>
      </w:r>
      <w:proofErr w:type="spellEnd"/>
      <w:r w:rsidR="006C204D" w:rsidRPr="006C204D">
        <w:rPr>
          <w:rFonts w:ascii="APL385 Unicode" w:eastAsia="Times New Roman" w:hAnsi="APL385 Unicode" w:cs="Courier New"/>
          <w:color w:val="000000"/>
          <w:sz w:val="20"/>
          <w:szCs w:val="20"/>
          <w:shd w:val="clear" w:color="auto" w:fill="FFFFFF"/>
          <w:lang w:val="en-GB" w:eastAsia="en-GB"/>
        </w:rPr>
        <w:t xml:space="preserve"> </w:t>
      </w:r>
      <w:proofErr w:type="spellStart"/>
      <w:r w:rsidR="006C204D" w:rsidRPr="006C204D">
        <w:rPr>
          <w:rFonts w:ascii="APL385 Unicode" w:eastAsia="Times New Roman" w:hAnsi="APL385 Unicode" w:cs="Courier New"/>
          <w:color w:val="000000"/>
          <w:sz w:val="20"/>
          <w:szCs w:val="20"/>
          <w:shd w:val="clear" w:color="auto" w:fill="FFFFFF"/>
          <w:lang w:val="en-GB" w:eastAsia="en-GB"/>
        </w:rPr>
        <w:t>clt</w:t>
      </w:r>
      <w:proofErr w:type="spellEnd"/>
      <w:r w:rsidR="00340C9A">
        <w:rPr>
          <w:rFonts w:ascii="APL385 Unicode" w:eastAsia="Times New Roman" w:hAnsi="APL385 Unicode" w:cs="Courier New"/>
          <w:color w:val="000000"/>
          <w:sz w:val="20"/>
          <w:szCs w:val="20"/>
          <w:shd w:val="clear" w:color="auto" w:fill="FFFFFF"/>
          <w:lang w:val="en-GB" w:eastAsia="en-GB"/>
        </w:rPr>
        <w:t xml:space="preserve"> </w:t>
      </w:r>
      <w:r w:rsidR="006C204D" w:rsidRPr="006C204D">
        <w:rPr>
          <w:rFonts w:ascii="APL385 Unicode" w:eastAsia="Times New Roman" w:hAnsi="APL385 Unicode" w:cs="Courier New"/>
          <w:color w:val="008080"/>
          <w:sz w:val="20"/>
          <w:szCs w:val="20"/>
          <w:shd w:val="clear" w:color="auto" w:fill="FFFFFF"/>
          <w:lang w:val="en-GB" w:eastAsia="en-GB"/>
        </w:rPr>
        <w:t>'</w:t>
      </w:r>
      <w:proofErr w:type="spellStart"/>
      <w:r w:rsidR="006C204D" w:rsidRPr="006C204D">
        <w:rPr>
          <w:rFonts w:ascii="APL385 Unicode" w:eastAsia="Times New Roman" w:hAnsi="APL385 Unicode" w:cs="Courier New"/>
          <w:color w:val="008080"/>
          <w:sz w:val="20"/>
          <w:szCs w:val="20"/>
          <w:shd w:val="clear" w:color="auto" w:fill="FFFFFF"/>
          <w:lang w:val="en-GB" w:eastAsia="en-GB"/>
        </w:rPr>
        <w:t>WSFeatures</w:t>
      </w:r>
      <w:proofErr w:type="spellEnd"/>
      <w:r w:rsidR="006C204D" w:rsidRPr="006C204D">
        <w:rPr>
          <w:rFonts w:ascii="APL385 Unicode" w:eastAsia="Times New Roman" w:hAnsi="APL385 Unicode" w:cs="Courier New"/>
          <w:color w:val="008080"/>
          <w:sz w:val="20"/>
          <w:szCs w:val="20"/>
          <w:shd w:val="clear" w:color="auto" w:fill="FFFFFF"/>
          <w:lang w:val="en-GB" w:eastAsia="en-GB"/>
        </w:rPr>
        <w:t>'</w:t>
      </w:r>
      <w:r w:rsidR="006C204D">
        <w:rPr>
          <w:rFonts w:ascii="APL385 Unicode" w:eastAsia="Times New Roman" w:hAnsi="APL385 Unicode" w:cs="Courier New"/>
          <w:color w:val="000000"/>
          <w:sz w:val="20"/>
          <w:szCs w:val="20"/>
          <w:shd w:val="clear" w:color="auto" w:fill="FFFFFF"/>
          <w:lang w:val="en-GB" w:eastAsia="en-GB"/>
        </w:rPr>
        <w:t xml:space="preserve"> 0 </w:t>
      </w:r>
      <w:r w:rsidR="006C204D" w:rsidRPr="006C204D">
        <w:rPr>
          <w:rFonts w:ascii="APL385 Unicode" w:eastAsia="Times New Roman" w:hAnsi="APL385 Unicode" w:cs="Courier New"/>
          <w:color w:val="000000"/>
          <w:sz w:val="20"/>
          <w:szCs w:val="20"/>
          <w:shd w:val="clear" w:color="auto" w:fill="FFFFFF"/>
          <w:lang w:val="en-GB" w:eastAsia="en-GB"/>
        </w:rPr>
        <w:t>⍝ Do not a</w:t>
      </w:r>
      <w:r w:rsidR="006C204D">
        <w:rPr>
          <w:rFonts w:ascii="APL385 Unicode" w:eastAsia="Times New Roman" w:hAnsi="APL385 Unicode" w:cs="Courier New"/>
          <w:color w:val="000000"/>
          <w:sz w:val="20"/>
          <w:szCs w:val="20"/>
          <w:shd w:val="clear" w:color="auto" w:fill="FFFFFF"/>
          <w:lang w:val="en-GB" w:eastAsia="en-GB"/>
        </w:rPr>
        <w:t>utomatically accept</w:t>
      </w:r>
      <w:r w:rsidR="006C204D">
        <w:rPr>
          <w:rFonts w:ascii="Courier New" w:eastAsia="Times New Roman" w:hAnsi="Courier New" w:cs="Courier New"/>
          <w:sz w:val="20"/>
          <w:szCs w:val="20"/>
          <w:lang w:val="en-GB" w:eastAsia="en-GB"/>
        </w:rPr>
        <w:br/>
      </w:r>
      <w:r w:rsidR="006C204D">
        <w:rPr>
          <w:rFonts w:ascii="APL385 Unicode" w:eastAsia="Times New Roman" w:hAnsi="APL385 Unicode" w:cs="Courier New"/>
          <w:color w:val="0000FF"/>
          <w:sz w:val="20"/>
          <w:szCs w:val="20"/>
          <w:shd w:val="clear" w:color="auto" w:fill="FFFFFF"/>
          <w:lang w:val="en-GB" w:eastAsia="en-GB"/>
        </w:rPr>
        <w:t>0</w:t>
      </w:r>
      <w:r w:rsidR="006C204D">
        <w:rPr>
          <w:lang w:val="en-US"/>
        </w:rPr>
        <w:t xml:space="preserve"> </w:t>
      </w:r>
    </w:p>
    <w:p w14:paraId="68AE6306" w14:textId="12D70FF9" w:rsidR="005F5FF0" w:rsidRDefault="006C204D" w:rsidP="005F5FF0">
      <w:pPr>
        <w:rPr>
          <w:lang w:val="en-US"/>
        </w:rPr>
      </w:pPr>
      <w:r>
        <w:rPr>
          <w:lang w:val="en-US"/>
        </w:rPr>
        <w:t xml:space="preserve">Next, </w:t>
      </w:r>
      <w:r w:rsidR="00B62E15">
        <w:rPr>
          <w:lang w:val="en-US"/>
        </w:rPr>
        <w:t xml:space="preserve">set the </w:t>
      </w:r>
      <w:proofErr w:type="spellStart"/>
      <w:r w:rsidR="00B62E15" w:rsidRPr="006C204D">
        <w:rPr>
          <w:i/>
          <w:lang w:val="en-US"/>
        </w:rPr>
        <w:t>WSUpgrade</w:t>
      </w:r>
      <w:proofErr w:type="spellEnd"/>
      <w:r w:rsidR="00B62E15">
        <w:rPr>
          <w:lang w:val="en-US"/>
        </w:rPr>
        <w:t xml:space="preserve"> property to a three-element vector containing a URL, hostname (normally the same one you already connected to) and any necessary header information that the particular server you are connecting to may be looking for in order to decide how to handle the connection. For example:</w:t>
      </w:r>
    </w:p>
    <w:p w14:paraId="70247678" w14:textId="25F4C682" w:rsidR="00B62E15" w:rsidRPr="00B62E15" w:rsidRDefault="00B62E15" w:rsidP="00B6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 xml:space="preserve">      </w:t>
      </w:r>
      <w:proofErr w:type="spellStart"/>
      <w:r>
        <w:rPr>
          <w:rFonts w:ascii="APL385 Unicode" w:eastAsia="Times New Roman" w:hAnsi="APL385 Unicode" w:cs="Courier New"/>
          <w:color w:val="000000"/>
          <w:sz w:val="20"/>
          <w:szCs w:val="20"/>
          <w:shd w:val="clear" w:color="auto" w:fill="FFFFFF"/>
          <w:lang w:val="en-GB" w:eastAsia="en-GB"/>
        </w:rPr>
        <w:t>iConga.SetProp</w:t>
      </w:r>
      <w:proofErr w:type="spellEnd"/>
      <w:r>
        <w:rPr>
          <w:rFonts w:ascii="APL385 Unicode" w:eastAsia="Times New Roman" w:hAnsi="APL385 Unicode" w:cs="Courier New"/>
          <w:color w:val="000000"/>
          <w:sz w:val="20"/>
          <w:szCs w:val="20"/>
          <w:shd w:val="clear" w:color="auto" w:fill="FFFFFF"/>
          <w:lang w:val="en-GB" w:eastAsia="en-GB"/>
        </w:rPr>
        <w:t xml:space="preserve"> </w:t>
      </w:r>
      <w:r>
        <w:rPr>
          <w:rFonts w:ascii="APL385 Unicode" w:eastAsia="Times New Roman" w:hAnsi="APL385 Unicode" w:cs="Courier New"/>
          <w:color w:val="008080"/>
          <w:sz w:val="20"/>
          <w:szCs w:val="20"/>
          <w:shd w:val="clear" w:color="auto" w:fill="FFFFFF"/>
          <w:lang w:val="en-GB" w:eastAsia="en-GB"/>
        </w:rPr>
        <w:t>'C1</w:t>
      </w:r>
      <w:r w:rsidRPr="00B62E15">
        <w:rPr>
          <w:rFonts w:ascii="APL385 Unicode" w:eastAsia="Times New Roman" w:hAnsi="APL385 Unicode" w:cs="Courier New"/>
          <w:color w:val="008080"/>
          <w:sz w:val="20"/>
          <w:szCs w:val="20"/>
          <w:shd w:val="clear" w:color="auto" w:fill="FFFFFF"/>
          <w:lang w:val="en-GB" w:eastAsia="en-GB"/>
        </w:rPr>
        <w:t>'</w:t>
      </w:r>
      <w:r>
        <w:rPr>
          <w:rFonts w:ascii="APL385 Unicode" w:eastAsia="Times New Roman" w:hAnsi="APL385 Unicode" w:cs="Courier New"/>
          <w:color w:val="000000"/>
          <w:sz w:val="20"/>
          <w:szCs w:val="20"/>
          <w:shd w:val="clear" w:color="auto" w:fill="FFFFFF"/>
          <w:lang w:val="en-GB" w:eastAsia="en-GB"/>
        </w:rPr>
        <w:t xml:space="preserve"> </w:t>
      </w:r>
      <w:r w:rsidRPr="00B62E15">
        <w:rPr>
          <w:rFonts w:ascii="APL385 Unicode" w:eastAsia="Times New Roman" w:hAnsi="APL385 Unicode" w:cs="Courier New"/>
          <w:color w:val="008080"/>
          <w:sz w:val="20"/>
          <w:szCs w:val="20"/>
          <w:shd w:val="clear" w:color="auto" w:fill="FFFFFF"/>
          <w:lang w:val="en-GB" w:eastAsia="en-GB"/>
        </w:rPr>
        <w:t>'</w:t>
      </w:r>
      <w:proofErr w:type="spellStart"/>
      <w:r w:rsidRPr="00B62E15">
        <w:rPr>
          <w:rFonts w:ascii="APL385 Unicode" w:eastAsia="Times New Roman" w:hAnsi="APL385 Unicode" w:cs="Courier New"/>
          <w:color w:val="008080"/>
          <w:sz w:val="20"/>
          <w:szCs w:val="20"/>
          <w:shd w:val="clear" w:color="auto" w:fill="FFFFFF"/>
          <w:lang w:val="en-GB" w:eastAsia="en-GB"/>
        </w:rPr>
        <w:t>WSUpgrade</w:t>
      </w:r>
      <w:proofErr w:type="spellEnd"/>
      <w:r w:rsidRPr="00B62E15">
        <w:rPr>
          <w:rFonts w:ascii="APL385 Unicode" w:eastAsia="Times New Roman" w:hAnsi="APL385 Unicode" w:cs="Courier New"/>
          <w:color w:val="008080"/>
          <w:sz w:val="20"/>
          <w:szCs w:val="20"/>
          <w:shd w:val="clear" w:color="auto" w:fill="FFFFFF"/>
          <w:lang w:val="en-GB" w:eastAsia="en-GB"/>
        </w:rPr>
        <w:t>'</w:t>
      </w:r>
      <w:r>
        <w:rPr>
          <w:rFonts w:ascii="APL385 Unicode" w:eastAsia="Times New Roman" w:hAnsi="APL385 Unicode" w:cs="Courier New"/>
          <w:color w:val="008080"/>
          <w:sz w:val="20"/>
          <w:szCs w:val="20"/>
          <w:shd w:val="clear" w:color="auto" w:fill="FFFFFF"/>
          <w:lang w:val="en-GB" w:eastAsia="en-GB"/>
        </w:rPr>
        <w:t xml:space="preserve"> </w:t>
      </w:r>
      <w:r w:rsidRPr="00B62E15">
        <w:rPr>
          <w:rFonts w:ascii="APL385 Unicode" w:eastAsia="Times New Roman" w:hAnsi="APL385 Unicode" w:cs="Courier New"/>
          <w:color w:val="0000FF"/>
          <w:sz w:val="20"/>
          <w:szCs w:val="20"/>
          <w:shd w:val="clear" w:color="auto" w:fill="FFFFFF"/>
          <w:lang w:val="en-GB" w:eastAsia="en-GB"/>
        </w:rPr>
        <w:t>(</w:t>
      </w:r>
      <w:r w:rsidRPr="00B62E15">
        <w:rPr>
          <w:rFonts w:ascii="APL385 Unicode" w:eastAsia="Times New Roman" w:hAnsi="APL385 Unicode" w:cs="Courier New"/>
          <w:color w:val="008080"/>
          <w:sz w:val="20"/>
          <w:szCs w:val="20"/>
          <w:shd w:val="clear" w:color="auto" w:fill="FFFFFF"/>
          <w:lang w:val="en-GB" w:eastAsia="en-GB"/>
        </w:rPr>
        <w:t>'/'</w:t>
      </w:r>
      <w:r w:rsidRPr="00B62E15">
        <w:rPr>
          <w:rFonts w:ascii="APL385 Unicode" w:eastAsia="Times New Roman" w:hAnsi="APL385 Unicode" w:cs="Courier New"/>
          <w:color w:val="000000"/>
          <w:sz w:val="20"/>
          <w:szCs w:val="20"/>
          <w:shd w:val="clear" w:color="auto" w:fill="FFFFFF"/>
          <w:lang w:val="en-GB" w:eastAsia="en-GB"/>
        </w:rPr>
        <w:t xml:space="preserve"> </w:t>
      </w:r>
      <w:r w:rsidRPr="00B62E15">
        <w:rPr>
          <w:rFonts w:ascii="APL385 Unicode" w:eastAsia="Times New Roman" w:hAnsi="APL385 Unicode" w:cs="Courier New"/>
          <w:color w:val="008080"/>
          <w:sz w:val="20"/>
          <w:szCs w:val="20"/>
          <w:shd w:val="clear" w:color="auto" w:fill="FFFFFF"/>
          <w:lang w:val="en-GB" w:eastAsia="en-GB"/>
        </w:rPr>
        <w:t>'localhost'</w:t>
      </w:r>
      <w:r>
        <w:rPr>
          <w:rFonts w:ascii="APL385 Unicode" w:eastAsia="Times New Roman" w:hAnsi="APL385 Unicode" w:cs="Courier New"/>
          <w:color w:val="008080"/>
          <w:sz w:val="20"/>
          <w:szCs w:val="20"/>
          <w:shd w:val="clear" w:color="auto" w:fill="FFFFFF"/>
          <w:lang w:val="en-GB" w:eastAsia="en-GB"/>
        </w:rPr>
        <w:t xml:space="preserve"> </w:t>
      </w:r>
      <w:r w:rsidRPr="00B62E15">
        <w:rPr>
          <w:rFonts w:ascii="APL385 Unicode" w:eastAsia="Times New Roman" w:hAnsi="APL385 Unicode" w:cs="Courier New"/>
          <w:color w:val="008080"/>
          <w:sz w:val="20"/>
          <w:szCs w:val="20"/>
          <w:shd w:val="clear" w:color="auto" w:fill="FFFFFF"/>
          <w:lang w:val="en-GB" w:eastAsia="en-GB"/>
        </w:rPr>
        <w:t>'</w:t>
      </w:r>
      <w:r w:rsidR="00A91267">
        <w:rPr>
          <w:rFonts w:ascii="APL385 Unicode" w:eastAsia="Times New Roman" w:hAnsi="APL385 Unicode" w:cs="Courier New"/>
          <w:color w:val="008080"/>
          <w:sz w:val="20"/>
          <w:szCs w:val="20"/>
          <w:shd w:val="clear" w:color="auto" w:fill="FFFFFF"/>
          <w:lang w:val="en-GB" w:eastAsia="en-GB"/>
        </w:rPr>
        <w:t>some-setting</w:t>
      </w:r>
      <w:r>
        <w:rPr>
          <w:rFonts w:ascii="APL385 Unicode" w:eastAsia="Times New Roman" w:hAnsi="APL385 Unicode" w:cs="Courier New"/>
          <w:color w:val="008080"/>
          <w:sz w:val="20"/>
          <w:szCs w:val="20"/>
          <w:shd w:val="clear" w:color="auto" w:fill="FFFFFF"/>
          <w:lang w:val="en-GB" w:eastAsia="en-GB"/>
        </w:rPr>
        <w:t xml:space="preserve">: </w:t>
      </w:r>
      <w:r w:rsidR="00A91267">
        <w:rPr>
          <w:rFonts w:ascii="APL385 Unicode" w:eastAsia="Times New Roman" w:hAnsi="APL385 Unicode" w:cs="Courier New"/>
          <w:color w:val="008080"/>
          <w:sz w:val="20"/>
          <w:szCs w:val="20"/>
          <w:shd w:val="clear" w:color="auto" w:fill="FFFFFF"/>
          <w:lang w:val="en-GB" w:eastAsia="en-GB"/>
        </w:rPr>
        <w:t>value</w:t>
      </w:r>
      <w:r w:rsidRPr="00B62E15">
        <w:rPr>
          <w:rFonts w:ascii="APL385 Unicode" w:eastAsia="Times New Roman" w:hAnsi="APL385 Unicode" w:cs="Courier New"/>
          <w:color w:val="008080"/>
          <w:sz w:val="20"/>
          <w:szCs w:val="20"/>
          <w:shd w:val="clear" w:color="auto" w:fill="FFFFFF"/>
          <w:lang w:val="en-GB" w:eastAsia="en-GB"/>
        </w:rPr>
        <w:t>'</w:t>
      </w:r>
      <w:r w:rsidRPr="00B62E15">
        <w:rPr>
          <w:rFonts w:ascii="APL385 Unicode" w:eastAsia="Times New Roman" w:hAnsi="APL385 Unicode" w:cs="Courier New"/>
          <w:color w:val="0000FF"/>
          <w:sz w:val="20"/>
          <w:szCs w:val="20"/>
          <w:shd w:val="clear" w:color="auto" w:fill="FFFFFF"/>
          <w:lang w:val="en-GB" w:eastAsia="en-GB"/>
        </w:rPr>
        <w:t>)</w:t>
      </w:r>
      <w:r>
        <w:rPr>
          <w:rFonts w:ascii="APL385 Unicode" w:eastAsia="Times New Roman" w:hAnsi="APL385 Unicode" w:cs="Courier New"/>
          <w:color w:val="0000FF"/>
          <w:sz w:val="20"/>
          <w:szCs w:val="20"/>
          <w:shd w:val="clear" w:color="auto" w:fill="FFFFFF"/>
          <w:lang w:val="en-GB" w:eastAsia="en-GB"/>
        </w:rPr>
        <w:br/>
        <w:t>0</w:t>
      </w:r>
      <w:r>
        <w:rPr>
          <w:rFonts w:ascii="APL385 Unicode" w:eastAsia="Times New Roman" w:hAnsi="APL385 Unicode" w:cs="Courier New"/>
          <w:color w:val="0000FF"/>
          <w:sz w:val="20"/>
          <w:szCs w:val="20"/>
          <w:shd w:val="clear" w:color="auto" w:fill="FFFFFF"/>
          <w:lang w:val="en-GB" w:eastAsia="en-GB"/>
        </w:rPr>
        <w:br/>
      </w:r>
    </w:p>
    <w:p w14:paraId="2C95CB29" w14:textId="1A13C467" w:rsidR="006C204D" w:rsidRDefault="006C204D" w:rsidP="005F5FF0">
      <w:pPr>
        <w:rPr>
          <w:lang w:val="en-US"/>
        </w:rPr>
      </w:pPr>
      <w:r>
        <w:rPr>
          <w:lang w:val="en-US"/>
        </w:rPr>
        <w:t xml:space="preserve">Now </w:t>
      </w:r>
      <w:r w:rsidR="00340C9A">
        <w:rPr>
          <w:lang w:val="en-US"/>
        </w:rPr>
        <w:t>call</w:t>
      </w:r>
      <w:r>
        <w:rPr>
          <w:lang w:val="en-US"/>
        </w:rPr>
        <w:t xml:space="preserve"> Wait, and if the server accepts yo</w:t>
      </w:r>
      <w:r w:rsidR="00340C9A">
        <w:rPr>
          <w:lang w:val="en-US"/>
        </w:rPr>
        <w:t xml:space="preserve">ur request the response will be a </w:t>
      </w:r>
      <w:proofErr w:type="spellStart"/>
      <w:r w:rsidR="00340C9A" w:rsidRPr="00340C9A">
        <w:rPr>
          <w:i/>
          <w:lang w:val="en-US"/>
        </w:rPr>
        <w:t>WSResponse</w:t>
      </w:r>
      <w:proofErr w:type="spellEnd"/>
      <w:r w:rsidR="00340C9A">
        <w:rPr>
          <w:lang w:val="en-US"/>
        </w:rPr>
        <w:t xml:space="preserve"> event, with data containing header information that the server has decided to send: </w:t>
      </w:r>
    </w:p>
    <w:p w14:paraId="5BB3A8F5" w14:textId="77777777" w:rsidR="00340C9A" w:rsidRPr="0000394C" w:rsidRDefault="00340C9A" w:rsidP="003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00394C">
        <w:rPr>
          <w:rFonts w:ascii="APL385 Unicode" w:eastAsia="Times New Roman" w:hAnsi="APL385 Unicode" w:cs="Courier New"/>
          <w:color w:val="000000"/>
          <w:sz w:val="20"/>
          <w:szCs w:val="20"/>
          <w:shd w:val="clear" w:color="auto" w:fill="FFFFFF"/>
          <w:lang w:val="en-GB" w:eastAsia="en-GB"/>
        </w:rPr>
        <w:t xml:space="preserve">      res</w:t>
      </w:r>
    </w:p>
    <w:p w14:paraId="6736399A" w14:textId="618E2E87" w:rsidR="00340C9A" w:rsidRPr="0000394C" w:rsidRDefault="00340C9A" w:rsidP="003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0  C</w:t>
      </w:r>
      <w:r w:rsidRPr="0000394C">
        <w:rPr>
          <w:rFonts w:ascii="APL385 Unicode" w:eastAsia="Times New Roman" w:hAnsi="APL385 Unicode" w:cs="Courier New"/>
          <w:color w:val="000000"/>
          <w:sz w:val="20"/>
          <w:szCs w:val="20"/>
          <w:shd w:val="clear" w:color="auto" w:fill="FFFFFF"/>
          <w:lang w:val="en-GB" w:eastAsia="en-GB"/>
        </w:rPr>
        <w:t xml:space="preserve">1  </w:t>
      </w:r>
      <w:proofErr w:type="spellStart"/>
      <w:r w:rsidRPr="0000394C">
        <w:rPr>
          <w:rFonts w:ascii="APL385 Unicode" w:eastAsia="Times New Roman" w:hAnsi="APL385 Unicode" w:cs="Courier New"/>
          <w:color w:val="000000"/>
          <w:sz w:val="20"/>
          <w:szCs w:val="20"/>
          <w:shd w:val="clear" w:color="auto" w:fill="FFFFFF"/>
          <w:lang w:val="en-GB" w:eastAsia="en-GB"/>
        </w:rPr>
        <w:t>WSRespon</w:t>
      </w:r>
      <w:r>
        <w:rPr>
          <w:rFonts w:ascii="APL385 Unicode" w:eastAsia="Times New Roman" w:hAnsi="APL385 Unicode" w:cs="Courier New"/>
          <w:color w:val="000000"/>
          <w:sz w:val="20"/>
          <w:szCs w:val="20"/>
          <w:shd w:val="clear" w:color="auto" w:fill="FFFFFF"/>
          <w:lang w:val="en-GB" w:eastAsia="en-GB"/>
        </w:rPr>
        <w:t>s</w:t>
      </w:r>
      <w:r w:rsidRPr="0000394C">
        <w:rPr>
          <w:rFonts w:ascii="APL385 Unicode" w:eastAsia="Times New Roman" w:hAnsi="APL385 Unicode" w:cs="Courier New"/>
          <w:color w:val="000000"/>
          <w:sz w:val="20"/>
          <w:szCs w:val="20"/>
          <w:shd w:val="clear" w:color="auto" w:fill="FFFFFF"/>
          <w:lang w:val="en-GB" w:eastAsia="en-GB"/>
        </w:rPr>
        <w:t>e</w:t>
      </w:r>
      <w:proofErr w:type="spellEnd"/>
      <w:r w:rsidRPr="0000394C">
        <w:rPr>
          <w:rFonts w:ascii="APL385 Unicode" w:eastAsia="Times New Roman" w:hAnsi="APL385 Unicode" w:cs="Courier New"/>
          <w:color w:val="000000"/>
          <w:sz w:val="20"/>
          <w:szCs w:val="20"/>
          <w:shd w:val="clear" w:color="auto" w:fill="FFFFFF"/>
          <w:lang w:val="en-GB" w:eastAsia="en-GB"/>
        </w:rPr>
        <w:t xml:space="preserve">  HTTP/1.1 101 Switching Protocols</w:t>
      </w:r>
      <w:r>
        <w:rPr>
          <w:rFonts w:ascii="APL385 Unicode" w:eastAsia="Times New Roman" w:hAnsi="APL385 Unicode" w:cs="Courier New"/>
          <w:color w:val="000000"/>
          <w:sz w:val="20"/>
          <w:szCs w:val="20"/>
          <w:shd w:val="clear" w:color="auto" w:fill="FFFFFF"/>
          <w:lang w:val="en-GB" w:eastAsia="en-GB"/>
        </w:rPr>
        <w:br/>
        <w:t xml:space="preserve">                   </w:t>
      </w:r>
      <w:r w:rsidRPr="0000394C">
        <w:rPr>
          <w:rFonts w:ascii="APL385 Unicode" w:eastAsia="Times New Roman" w:hAnsi="APL385 Unicode" w:cs="Courier New"/>
          <w:color w:val="000000"/>
          <w:sz w:val="20"/>
          <w:szCs w:val="20"/>
          <w:shd w:val="clear" w:color="auto" w:fill="FFFFFF"/>
          <w:lang w:val="en-GB" w:eastAsia="en-GB"/>
        </w:rPr>
        <w:t xml:space="preserve">Upgrade: </w:t>
      </w:r>
      <w:proofErr w:type="spellStart"/>
      <w:r w:rsidRPr="0000394C">
        <w:rPr>
          <w:rFonts w:ascii="APL385 Unicode" w:eastAsia="Times New Roman" w:hAnsi="APL385 Unicode" w:cs="Courier New"/>
          <w:color w:val="000000"/>
          <w:sz w:val="20"/>
          <w:szCs w:val="20"/>
          <w:shd w:val="clear" w:color="auto" w:fill="FFFFFF"/>
          <w:lang w:val="en-GB" w:eastAsia="en-GB"/>
        </w:rPr>
        <w:t>websocket</w:t>
      </w:r>
      <w:proofErr w:type="spellEnd"/>
    </w:p>
    <w:p w14:paraId="5D8C9E1D" w14:textId="2CCD6FFB" w:rsidR="00340C9A" w:rsidRPr="0000394C" w:rsidRDefault="00340C9A" w:rsidP="0034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 xml:space="preserve">                   </w:t>
      </w:r>
      <w:r w:rsidRPr="0000394C">
        <w:rPr>
          <w:rFonts w:ascii="APL385 Unicode" w:eastAsia="Times New Roman" w:hAnsi="APL385 Unicode" w:cs="Courier New"/>
          <w:color w:val="000000"/>
          <w:sz w:val="20"/>
          <w:szCs w:val="20"/>
          <w:shd w:val="clear" w:color="auto" w:fill="FFFFFF"/>
          <w:lang w:val="en-GB" w:eastAsia="en-GB"/>
        </w:rPr>
        <w:t>Connection: Upgrade</w:t>
      </w:r>
      <w:r>
        <w:rPr>
          <w:rFonts w:ascii="APL385 Unicode" w:eastAsia="Times New Roman" w:hAnsi="APL385 Unicode" w:cs="Courier New"/>
          <w:color w:val="000000"/>
          <w:sz w:val="20"/>
          <w:szCs w:val="20"/>
          <w:shd w:val="clear" w:color="auto" w:fill="FFFFFF"/>
          <w:lang w:val="en-GB" w:eastAsia="en-GB"/>
        </w:rPr>
        <w:br/>
        <w:t xml:space="preserve">                   </w:t>
      </w:r>
      <w:r w:rsidRPr="0000394C">
        <w:rPr>
          <w:rFonts w:ascii="APL385 Unicode" w:eastAsia="Times New Roman" w:hAnsi="APL385 Unicode" w:cs="Courier New"/>
          <w:color w:val="000000"/>
          <w:sz w:val="20"/>
          <w:szCs w:val="20"/>
          <w:shd w:val="clear" w:color="auto" w:fill="FFFFFF"/>
          <w:lang w:val="en-GB" w:eastAsia="en-GB"/>
        </w:rPr>
        <w:t>Sec-</w:t>
      </w:r>
      <w:proofErr w:type="spellStart"/>
      <w:r w:rsidRPr="0000394C">
        <w:rPr>
          <w:rFonts w:ascii="APL385 Unicode" w:eastAsia="Times New Roman" w:hAnsi="APL385 Unicode" w:cs="Courier New"/>
          <w:color w:val="000000"/>
          <w:sz w:val="20"/>
          <w:szCs w:val="20"/>
          <w:shd w:val="clear" w:color="auto" w:fill="FFFFFF"/>
          <w:lang w:val="en-GB" w:eastAsia="en-GB"/>
        </w:rPr>
        <w:t>Websocket</w:t>
      </w:r>
      <w:proofErr w:type="spellEnd"/>
      <w:r w:rsidRPr="0000394C">
        <w:rPr>
          <w:rFonts w:ascii="APL385 Unicode" w:eastAsia="Times New Roman" w:hAnsi="APL385 Unicode" w:cs="Courier New"/>
          <w:color w:val="000000"/>
          <w:sz w:val="20"/>
          <w:szCs w:val="20"/>
          <w:shd w:val="clear" w:color="auto" w:fill="FFFFFF"/>
          <w:lang w:val="en-GB" w:eastAsia="en-GB"/>
        </w:rPr>
        <w:t>-Accept: G/cEt4HtsYEnP0MnSVkKRk459gM=</w:t>
      </w:r>
    </w:p>
    <w:p w14:paraId="5F6BF72C" w14:textId="0AEE52C9" w:rsidR="00B27315" w:rsidRPr="00B27315" w:rsidRDefault="00A91267" w:rsidP="00B27315">
      <w:pPr>
        <w:rPr>
          <w:lang w:val="en-US"/>
        </w:rPr>
      </w:pPr>
      <w:r>
        <w:rPr>
          <w:lang w:val="en-US"/>
        </w:rPr>
        <w:br/>
        <w:t xml:space="preserve">If </w:t>
      </w:r>
      <w:proofErr w:type="spellStart"/>
      <w:r w:rsidR="00340C9A" w:rsidRPr="00A91267">
        <w:rPr>
          <w:i/>
          <w:lang w:val="en-US"/>
        </w:rPr>
        <w:t>WSFeatures</w:t>
      </w:r>
      <w:proofErr w:type="spellEnd"/>
      <w:r>
        <w:rPr>
          <w:lang w:val="en-US"/>
        </w:rPr>
        <w:t xml:space="preserve"> had been set to </w:t>
      </w:r>
      <w:r w:rsidR="00340C9A">
        <w:rPr>
          <w:lang w:val="en-US"/>
        </w:rPr>
        <w:t xml:space="preserve">1, the response would simply have been </w:t>
      </w:r>
      <w:r>
        <w:rPr>
          <w:lang w:val="en-US"/>
        </w:rPr>
        <w:t xml:space="preserve">a </w:t>
      </w:r>
      <w:proofErr w:type="spellStart"/>
      <w:r>
        <w:rPr>
          <w:lang w:val="en-US"/>
        </w:rPr>
        <w:t>WSUpgrade</w:t>
      </w:r>
      <w:proofErr w:type="spellEnd"/>
      <w:r>
        <w:rPr>
          <w:lang w:val="en-US"/>
        </w:rPr>
        <w:t xml:space="preserve"> event:</w:t>
      </w:r>
      <w:r>
        <w:rPr>
          <w:lang w:val="en-US"/>
        </w:rPr>
        <w:br/>
      </w:r>
      <w:r>
        <w:rPr>
          <w:rFonts w:ascii="APL385 Unicode" w:eastAsia="Times New Roman" w:hAnsi="APL385 Unicode" w:cs="Courier New"/>
          <w:color w:val="000000"/>
          <w:sz w:val="20"/>
          <w:szCs w:val="20"/>
          <w:shd w:val="clear" w:color="auto" w:fill="FFFFFF"/>
          <w:lang w:val="en-GB" w:eastAsia="en-GB"/>
        </w:rPr>
        <w:lastRenderedPageBreak/>
        <w:br/>
      </w:r>
      <w:r>
        <w:rPr>
          <w:rFonts w:ascii="APL385 Unicode" w:eastAsia="Times New Roman" w:hAnsi="APL385 Unicode" w:cs="Courier New"/>
          <w:color w:val="000000"/>
          <w:sz w:val="20"/>
          <w:szCs w:val="20"/>
          <w:shd w:val="clear" w:color="auto" w:fill="FFFFFF"/>
          <w:lang w:val="en-GB" w:eastAsia="en-GB"/>
        </w:rPr>
        <w:t>0  C</w:t>
      </w:r>
      <w:r w:rsidRPr="0000394C">
        <w:rPr>
          <w:rFonts w:ascii="APL385 Unicode" w:eastAsia="Times New Roman" w:hAnsi="APL385 Unicode" w:cs="Courier New"/>
          <w:color w:val="000000"/>
          <w:sz w:val="20"/>
          <w:szCs w:val="20"/>
          <w:shd w:val="clear" w:color="auto" w:fill="FFFFFF"/>
          <w:lang w:val="en-GB" w:eastAsia="en-GB"/>
        </w:rPr>
        <w:t xml:space="preserve">1  </w:t>
      </w:r>
      <w:proofErr w:type="spellStart"/>
      <w:r w:rsidRPr="0000394C">
        <w:rPr>
          <w:rFonts w:ascii="APL385 Unicode" w:eastAsia="Times New Roman" w:hAnsi="APL385 Unicode" w:cs="Courier New"/>
          <w:color w:val="000000"/>
          <w:sz w:val="20"/>
          <w:szCs w:val="20"/>
          <w:shd w:val="clear" w:color="auto" w:fill="FFFFFF"/>
          <w:lang w:val="en-GB" w:eastAsia="en-GB"/>
        </w:rPr>
        <w:t>WS</w:t>
      </w:r>
      <w:r>
        <w:rPr>
          <w:rFonts w:ascii="APL385 Unicode" w:eastAsia="Times New Roman" w:hAnsi="APL385 Unicode" w:cs="Courier New"/>
          <w:color w:val="000000"/>
          <w:sz w:val="20"/>
          <w:szCs w:val="20"/>
          <w:shd w:val="clear" w:color="auto" w:fill="FFFFFF"/>
          <w:lang w:val="en-GB" w:eastAsia="en-GB"/>
        </w:rPr>
        <w:t>Upgrade</w:t>
      </w:r>
      <w:proofErr w:type="spellEnd"/>
      <w:r>
        <w:rPr>
          <w:rFonts w:ascii="APL385 Unicode" w:eastAsia="Times New Roman" w:hAnsi="APL385 Unicode" w:cs="Courier New"/>
          <w:color w:val="000000"/>
          <w:sz w:val="20"/>
          <w:szCs w:val="20"/>
          <w:shd w:val="clear" w:color="auto" w:fill="FFFFFF"/>
          <w:lang w:val="en-GB" w:eastAsia="en-GB"/>
        </w:rPr>
        <w:t xml:space="preserve">  0 </w:t>
      </w:r>
      <w:r>
        <w:rPr>
          <w:rFonts w:ascii="APL385 Unicode" w:eastAsia="Times New Roman" w:hAnsi="APL385 Unicode" w:cs="Courier New"/>
          <w:color w:val="000000"/>
          <w:sz w:val="20"/>
          <w:szCs w:val="20"/>
          <w:shd w:val="clear" w:color="auto" w:fill="FFFFFF"/>
          <w:lang w:val="en-GB" w:eastAsia="en-GB"/>
        </w:rPr>
        <w:br/>
      </w:r>
      <w:r>
        <w:rPr>
          <w:lang w:val="en-US"/>
        </w:rPr>
        <w:br/>
        <w:t xml:space="preserve">If auto-accept is not enabled, we now need to examine the headers, decide whether they are OK, and finally set the </w:t>
      </w:r>
      <w:proofErr w:type="spellStart"/>
      <w:r w:rsidRPr="00CD2EF4">
        <w:rPr>
          <w:i/>
          <w:lang w:val="en-US"/>
        </w:rPr>
        <w:t>WSAccept</w:t>
      </w:r>
      <w:proofErr w:type="spellEnd"/>
      <w:r>
        <w:rPr>
          <w:lang w:val="en-US"/>
        </w:rPr>
        <w:t xml:space="preserve"> property:</w:t>
      </w:r>
    </w:p>
    <w:p w14:paraId="4BF64E8A" w14:textId="302862B3" w:rsidR="00B27315" w:rsidRPr="00B27315" w:rsidRDefault="00B27315" w:rsidP="00B2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 xml:space="preserve">      </w:t>
      </w:r>
      <w:proofErr w:type="spellStart"/>
      <w:r>
        <w:rPr>
          <w:rFonts w:ascii="APL385 Unicode" w:eastAsia="Times New Roman" w:hAnsi="APL385 Unicode" w:cs="Courier New"/>
          <w:color w:val="000000"/>
          <w:sz w:val="20"/>
          <w:szCs w:val="20"/>
          <w:shd w:val="clear" w:color="auto" w:fill="FFFFFF"/>
          <w:lang w:val="en-GB" w:eastAsia="en-GB"/>
        </w:rPr>
        <w:t>iConga.SetProp</w:t>
      </w:r>
      <w:proofErr w:type="spellEnd"/>
      <w:r>
        <w:rPr>
          <w:rFonts w:ascii="APL385 Unicode" w:eastAsia="Times New Roman" w:hAnsi="APL385 Unicode" w:cs="Courier New"/>
          <w:color w:val="000000"/>
          <w:sz w:val="20"/>
          <w:szCs w:val="20"/>
          <w:shd w:val="clear" w:color="auto" w:fill="FFFFFF"/>
          <w:lang w:val="en-GB" w:eastAsia="en-GB"/>
        </w:rPr>
        <w:t xml:space="preserve"> </w:t>
      </w:r>
      <w:r w:rsidRPr="00B27315">
        <w:rPr>
          <w:rFonts w:ascii="APL385 Unicode" w:eastAsia="Times New Roman" w:hAnsi="APL385 Unicode" w:cs="Courier New"/>
          <w:color w:val="008080"/>
          <w:sz w:val="20"/>
          <w:szCs w:val="20"/>
          <w:shd w:val="clear" w:color="auto" w:fill="FFFFFF"/>
          <w:lang w:val="en-GB" w:eastAsia="en-GB"/>
        </w:rPr>
        <w:t>'</w:t>
      </w:r>
      <w:r>
        <w:rPr>
          <w:rFonts w:ascii="APL385 Unicode" w:eastAsia="Times New Roman" w:hAnsi="APL385 Unicode" w:cs="Courier New"/>
          <w:color w:val="008080"/>
          <w:sz w:val="20"/>
          <w:szCs w:val="20"/>
          <w:shd w:val="clear" w:color="auto" w:fill="FFFFFF"/>
          <w:lang w:val="en-GB" w:eastAsia="en-GB"/>
        </w:rPr>
        <w:t>C1</w:t>
      </w:r>
      <w:r w:rsidRPr="00B27315">
        <w:rPr>
          <w:rFonts w:ascii="APL385 Unicode" w:eastAsia="Times New Roman" w:hAnsi="APL385 Unicode" w:cs="Courier New"/>
          <w:color w:val="008080"/>
          <w:sz w:val="20"/>
          <w:szCs w:val="20"/>
          <w:shd w:val="clear" w:color="auto" w:fill="FFFFFF"/>
          <w:lang w:val="en-GB" w:eastAsia="en-GB"/>
        </w:rPr>
        <w:t>'</w:t>
      </w:r>
      <w:r>
        <w:rPr>
          <w:rFonts w:ascii="APL385 Unicode" w:eastAsia="Times New Roman" w:hAnsi="APL385 Unicode" w:cs="Courier New"/>
          <w:color w:val="008080"/>
          <w:sz w:val="20"/>
          <w:szCs w:val="20"/>
          <w:shd w:val="clear" w:color="auto" w:fill="FFFFFF"/>
          <w:lang w:val="en-GB" w:eastAsia="en-GB"/>
        </w:rPr>
        <w:t xml:space="preserve"> </w:t>
      </w:r>
      <w:r w:rsidRPr="00B27315">
        <w:rPr>
          <w:rFonts w:ascii="APL385 Unicode" w:eastAsia="Times New Roman" w:hAnsi="APL385 Unicode" w:cs="Courier New"/>
          <w:color w:val="008080"/>
          <w:sz w:val="20"/>
          <w:szCs w:val="20"/>
          <w:shd w:val="clear" w:color="auto" w:fill="FFFFFF"/>
          <w:lang w:val="en-GB" w:eastAsia="en-GB"/>
        </w:rPr>
        <w:t>'</w:t>
      </w:r>
      <w:proofErr w:type="spellStart"/>
      <w:r w:rsidRPr="00B27315">
        <w:rPr>
          <w:rFonts w:ascii="APL385 Unicode" w:eastAsia="Times New Roman" w:hAnsi="APL385 Unicode" w:cs="Courier New"/>
          <w:color w:val="008080"/>
          <w:sz w:val="20"/>
          <w:szCs w:val="20"/>
          <w:shd w:val="clear" w:color="auto" w:fill="FFFFFF"/>
          <w:lang w:val="en-GB" w:eastAsia="en-GB"/>
        </w:rPr>
        <w:t>WSAccept</w:t>
      </w:r>
      <w:proofErr w:type="spellEnd"/>
      <w:r w:rsidRPr="00B27315">
        <w:rPr>
          <w:rFonts w:ascii="APL385 Unicode" w:eastAsia="Times New Roman" w:hAnsi="APL385 Unicode" w:cs="Courier New"/>
          <w:color w:val="008080"/>
          <w:sz w:val="20"/>
          <w:szCs w:val="20"/>
          <w:shd w:val="clear" w:color="auto" w:fill="FFFFFF"/>
          <w:lang w:val="en-GB" w:eastAsia="en-GB"/>
        </w:rPr>
        <w:t>'</w:t>
      </w:r>
      <w:r>
        <w:rPr>
          <w:rFonts w:ascii="APL385 Unicode" w:eastAsia="Times New Roman" w:hAnsi="APL385 Unicode" w:cs="Courier New"/>
          <w:color w:val="008080"/>
          <w:sz w:val="20"/>
          <w:szCs w:val="20"/>
          <w:shd w:val="clear" w:color="auto" w:fill="FFFFFF"/>
          <w:lang w:val="en-GB" w:eastAsia="en-GB"/>
        </w:rPr>
        <w:t xml:space="preserve"> </w:t>
      </w:r>
      <w:r w:rsidRPr="00B27315">
        <w:rPr>
          <w:rFonts w:ascii="APL385 Unicode" w:eastAsia="Times New Roman" w:hAnsi="APL385 Unicode" w:cs="Courier New"/>
          <w:color w:val="0000FF"/>
          <w:sz w:val="20"/>
          <w:szCs w:val="20"/>
          <w:shd w:val="clear" w:color="auto" w:fill="FFFFFF"/>
          <w:lang w:val="en-GB" w:eastAsia="en-GB"/>
        </w:rPr>
        <w:t>((</w:t>
      </w:r>
      <w:r w:rsidRPr="00B27315">
        <w:rPr>
          <w:rFonts w:ascii="APL385 Unicode" w:eastAsia="Times New Roman" w:hAnsi="APL385 Unicode" w:cs="Courier New"/>
          <w:color w:val="808080"/>
          <w:sz w:val="20"/>
          <w:szCs w:val="20"/>
          <w:shd w:val="clear" w:color="auto" w:fill="FFFFFF"/>
          <w:lang w:val="en-GB" w:eastAsia="en-GB"/>
        </w:rPr>
        <w:t>4</w:t>
      </w:r>
      <w:r w:rsidRPr="00B27315">
        <w:rPr>
          <w:rFonts w:ascii="APL385 Unicode" w:eastAsia="Times New Roman" w:hAnsi="APL385 Unicode" w:cs="Courier New"/>
          <w:color w:val="0000FF"/>
          <w:sz w:val="20"/>
          <w:szCs w:val="20"/>
          <w:shd w:val="clear" w:color="auto" w:fill="FFFFFF"/>
          <w:lang w:val="en-GB" w:eastAsia="en-GB"/>
        </w:rPr>
        <w:t>⊃</w:t>
      </w:r>
      <w:r w:rsidRPr="00B27315">
        <w:rPr>
          <w:rFonts w:ascii="APL385 Unicode" w:eastAsia="Times New Roman" w:hAnsi="APL385 Unicode" w:cs="Courier New"/>
          <w:color w:val="000000"/>
          <w:sz w:val="20"/>
          <w:szCs w:val="20"/>
          <w:shd w:val="clear" w:color="auto" w:fill="FFFFFF"/>
          <w:lang w:val="en-GB" w:eastAsia="en-GB"/>
        </w:rPr>
        <w:t>res</w:t>
      </w:r>
      <w:r w:rsidRPr="00B27315">
        <w:rPr>
          <w:rFonts w:ascii="APL385 Unicode" w:eastAsia="Times New Roman" w:hAnsi="APL385 Unicode" w:cs="Courier New"/>
          <w:color w:val="0000FF"/>
          <w:sz w:val="20"/>
          <w:szCs w:val="20"/>
          <w:shd w:val="clear" w:color="auto" w:fill="FFFFFF"/>
          <w:lang w:val="en-GB" w:eastAsia="en-GB"/>
        </w:rPr>
        <w:t>)</w:t>
      </w:r>
      <w:r w:rsidRPr="00B27315">
        <w:rPr>
          <w:rFonts w:ascii="APL385 Unicode" w:eastAsia="Times New Roman" w:hAnsi="APL385 Unicode" w:cs="Courier New"/>
          <w:color w:val="008080"/>
          <w:sz w:val="20"/>
          <w:szCs w:val="20"/>
          <w:shd w:val="clear" w:color="auto" w:fill="FFFFFF"/>
          <w:lang w:val="en-GB" w:eastAsia="en-GB"/>
        </w:rPr>
        <w:t>''</w:t>
      </w:r>
      <w:r w:rsidRPr="00B27315">
        <w:rPr>
          <w:rFonts w:ascii="APL385 Unicode" w:eastAsia="Times New Roman" w:hAnsi="APL385 Unicode" w:cs="Courier New"/>
          <w:color w:val="0000FF"/>
          <w:sz w:val="20"/>
          <w:szCs w:val="20"/>
          <w:shd w:val="clear" w:color="auto" w:fill="FFFFFF"/>
          <w:lang w:val="en-GB" w:eastAsia="en-GB"/>
        </w:rPr>
        <w:t>)</w:t>
      </w:r>
      <w:r w:rsidR="00CD2EF4">
        <w:rPr>
          <w:rFonts w:ascii="APL385 Unicode" w:eastAsia="Times New Roman" w:hAnsi="APL385 Unicode" w:cs="Courier New"/>
          <w:color w:val="0000FF"/>
          <w:sz w:val="20"/>
          <w:szCs w:val="20"/>
          <w:shd w:val="clear" w:color="auto" w:fill="FFFFFF"/>
          <w:lang w:val="en-GB" w:eastAsia="en-GB"/>
        </w:rPr>
        <w:br/>
        <w:t>0</w:t>
      </w:r>
    </w:p>
    <w:p w14:paraId="47429777" w14:textId="4FF3F50F" w:rsidR="00B27315" w:rsidRDefault="00B27315" w:rsidP="005F5FF0">
      <w:pPr>
        <w:rPr>
          <w:lang w:val="en-US"/>
        </w:rPr>
      </w:pPr>
      <w:r>
        <w:rPr>
          <w:lang w:val="en-US"/>
        </w:rPr>
        <w:br/>
      </w:r>
      <w:r w:rsidR="00CD2EF4">
        <w:rPr>
          <w:lang w:val="en-US"/>
        </w:rPr>
        <w:t>You are required to confirm</w:t>
      </w:r>
      <w:r>
        <w:rPr>
          <w:lang w:val="en-US"/>
        </w:rPr>
        <w:t xml:space="preserve"> the headers that you wish </w:t>
      </w:r>
      <w:r w:rsidR="00CD2EF4">
        <w:rPr>
          <w:lang w:val="en-US"/>
        </w:rPr>
        <w:t>to accept as the first element, the second element is not used but required for symmetry w</w:t>
      </w:r>
      <w:r w:rsidR="00455725">
        <w:rPr>
          <w:lang w:val="en-US"/>
        </w:rPr>
        <w:t xml:space="preserve">ith the server call (see the next section). The next call to Wait should return a </w:t>
      </w:r>
      <w:proofErr w:type="spellStart"/>
      <w:r w:rsidR="00455725">
        <w:rPr>
          <w:lang w:val="en-US"/>
        </w:rPr>
        <w:t>WSResponse</w:t>
      </w:r>
      <w:proofErr w:type="spellEnd"/>
      <w:r w:rsidR="00455725">
        <w:rPr>
          <w:lang w:val="en-US"/>
        </w:rPr>
        <w:t xml:space="preserve"> event, after which the socket can be used as a </w:t>
      </w:r>
      <w:proofErr w:type="spellStart"/>
      <w:r w:rsidR="00455725">
        <w:rPr>
          <w:lang w:val="en-US"/>
        </w:rPr>
        <w:t>websocket</w:t>
      </w:r>
      <w:proofErr w:type="spellEnd"/>
      <w:r w:rsidR="00455725">
        <w:rPr>
          <w:lang w:val="en-US"/>
        </w:rPr>
        <w:t>.</w:t>
      </w:r>
    </w:p>
    <w:p w14:paraId="32DF124D" w14:textId="08987553" w:rsidR="00455725" w:rsidRPr="0000394C" w:rsidRDefault="00455725" w:rsidP="0045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Pr>
          <w:rFonts w:ascii="APL385 Unicode" w:eastAsia="Times New Roman" w:hAnsi="APL385 Unicode" w:cs="Courier New"/>
          <w:color w:val="000000"/>
          <w:sz w:val="20"/>
          <w:szCs w:val="20"/>
          <w:shd w:val="clear" w:color="auto" w:fill="FFFFFF"/>
          <w:lang w:val="en-GB" w:eastAsia="en-GB"/>
        </w:rPr>
        <w:t xml:space="preserve">0  C1  </w:t>
      </w:r>
      <w:proofErr w:type="spellStart"/>
      <w:r>
        <w:rPr>
          <w:rFonts w:ascii="APL385 Unicode" w:eastAsia="Times New Roman" w:hAnsi="APL385 Unicode" w:cs="Courier New"/>
          <w:color w:val="000000"/>
          <w:sz w:val="20"/>
          <w:szCs w:val="20"/>
          <w:shd w:val="clear" w:color="auto" w:fill="FFFFFF"/>
          <w:lang w:val="en-GB" w:eastAsia="en-GB"/>
        </w:rPr>
        <w:t>WSRespons</w:t>
      </w:r>
      <w:r w:rsidRPr="0000394C">
        <w:rPr>
          <w:rFonts w:ascii="APL385 Unicode" w:eastAsia="Times New Roman" w:hAnsi="APL385 Unicode" w:cs="Courier New"/>
          <w:color w:val="000000"/>
          <w:sz w:val="20"/>
          <w:szCs w:val="20"/>
          <w:shd w:val="clear" w:color="auto" w:fill="FFFFFF"/>
          <w:lang w:val="en-GB" w:eastAsia="en-GB"/>
        </w:rPr>
        <w:t>e</w:t>
      </w:r>
      <w:proofErr w:type="spellEnd"/>
      <w:r w:rsidRPr="0000394C">
        <w:rPr>
          <w:rFonts w:ascii="APL385 Unicode" w:eastAsia="Times New Roman" w:hAnsi="APL385 Unicode" w:cs="Courier New"/>
          <w:color w:val="000000"/>
          <w:sz w:val="20"/>
          <w:szCs w:val="20"/>
          <w:shd w:val="clear" w:color="auto" w:fill="FFFFFF"/>
          <w:lang w:val="en-GB" w:eastAsia="en-GB"/>
        </w:rPr>
        <w:t xml:space="preserve">  HTTP/1.1 101 Switching Protocols  </w:t>
      </w:r>
      <w:r>
        <w:rPr>
          <w:rFonts w:ascii="APL385 Unicode" w:eastAsia="Times New Roman" w:hAnsi="APL385 Unicode" w:cs="Courier New"/>
          <w:color w:val="000000"/>
          <w:sz w:val="20"/>
          <w:szCs w:val="20"/>
          <w:shd w:val="clear" w:color="auto" w:fill="FFFFFF"/>
          <w:lang w:val="en-GB" w:eastAsia="en-GB"/>
        </w:rPr>
        <w:br/>
      </w:r>
      <w:r w:rsidRPr="0000394C">
        <w:rPr>
          <w:rFonts w:ascii="APL385 Unicode" w:eastAsia="Times New Roman" w:hAnsi="APL385 Unicode" w:cs="Courier New"/>
          <w:color w:val="000000"/>
          <w:sz w:val="20"/>
          <w:szCs w:val="20"/>
          <w:shd w:val="clear" w:color="auto" w:fill="FFFFFF"/>
          <w:lang w:val="en-GB" w:eastAsia="en-GB"/>
        </w:rPr>
        <w:t xml:space="preserve">                   Upgrade: </w:t>
      </w:r>
      <w:proofErr w:type="spellStart"/>
      <w:r w:rsidRPr="0000394C">
        <w:rPr>
          <w:rFonts w:ascii="APL385 Unicode" w:eastAsia="Times New Roman" w:hAnsi="APL385 Unicode" w:cs="Courier New"/>
          <w:color w:val="000000"/>
          <w:sz w:val="20"/>
          <w:szCs w:val="20"/>
          <w:shd w:val="clear" w:color="auto" w:fill="FFFFFF"/>
          <w:lang w:val="en-GB" w:eastAsia="en-GB"/>
        </w:rPr>
        <w:t>websocket</w:t>
      </w:r>
      <w:proofErr w:type="spellEnd"/>
      <w:r w:rsidRPr="0000394C">
        <w:rPr>
          <w:rFonts w:ascii="APL385 Unicode" w:eastAsia="Times New Roman" w:hAnsi="APL385 Unicode" w:cs="Courier New"/>
          <w:color w:val="000000"/>
          <w:sz w:val="20"/>
          <w:szCs w:val="20"/>
          <w:shd w:val="clear" w:color="auto" w:fill="FFFFFF"/>
          <w:lang w:val="en-GB" w:eastAsia="en-GB"/>
        </w:rPr>
        <w:t xml:space="preserve"> </w:t>
      </w:r>
      <w:r>
        <w:rPr>
          <w:rFonts w:ascii="APL385 Unicode" w:eastAsia="Times New Roman" w:hAnsi="APL385 Unicode" w:cs="Courier New"/>
          <w:color w:val="000000"/>
          <w:sz w:val="20"/>
          <w:szCs w:val="20"/>
          <w:shd w:val="clear" w:color="auto" w:fill="FFFFFF"/>
          <w:lang w:val="en-GB" w:eastAsia="en-GB"/>
        </w:rPr>
        <w:br/>
      </w:r>
      <w:r w:rsidRPr="0000394C">
        <w:rPr>
          <w:rFonts w:ascii="APL385 Unicode" w:eastAsia="Times New Roman" w:hAnsi="APL385 Unicode" w:cs="Courier New"/>
          <w:color w:val="000000"/>
          <w:sz w:val="20"/>
          <w:szCs w:val="20"/>
          <w:shd w:val="clear" w:color="auto" w:fill="FFFFFF"/>
          <w:lang w:val="en-GB" w:eastAsia="en-GB"/>
        </w:rPr>
        <w:t xml:space="preserve">                   Connection: Upgrade                                </w:t>
      </w:r>
    </w:p>
    <w:p w14:paraId="2FC6A1A2" w14:textId="11B33145" w:rsidR="00455725" w:rsidRDefault="00455725" w:rsidP="0045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00394C">
        <w:rPr>
          <w:rFonts w:ascii="APL385 Unicode" w:eastAsia="Times New Roman" w:hAnsi="APL385 Unicode" w:cs="Courier New"/>
          <w:color w:val="000000"/>
          <w:sz w:val="20"/>
          <w:szCs w:val="20"/>
          <w:shd w:val="clear" w:color="auto" w:fill="FFFFFF"/>
          <w:lang w:val="en-GB" w:eastAsia="en-GB"/>
        </w:rPr>
        <w:t xml:space="preserve">                   Sec-</w:t>
      </w:r>
      <w:proofErr w:type="spellStart"/>
      <w:r w:rsidRPr="0000394C">
        <w:rPr>
          <w:rFonts w:ascii="APL385 Unicode" w:eastAsia="Times New Roman" w:hAnsi="APL385 Unicode" w:cs="Courier New"/>
          <w:color w:val="000000"/>
          <w:sz w:val="20"/>
          <w:szCs w:val="20"/>
          <w:shd w:val="clear" w:color="auto" w:fill="FFFFFF"/>
          <w:lang w:val="en-GB" w:eastAsia="en-GB"/>
        </w:rPr>
        <w:t>Websocket</w:t>
      </w:r>
      <w:proofErr w:type="spellEnd"/>
      <w:r w:rsidRPr="0000394C">
        <w:rPr>
          <w:rFonts w:ascii="APL385 Unicode" w:eastAsia="Times New Roman" w:hAnsi="APL385 Unicode" w:cs="Courier New"/>
          <w:color w:val="000000"/>
          <w:sz w:val="20"/>
          <w:szCs w:val="20"/>
          <w:shd w:val="clear" w:color="auto" w:fill="FFFFFF"/>
          <w:lang w:val="en-GB" w:eastAsia="en-GB"/>
        </w:rPr>
        <w:t xml:space="preserve">-Accept: G/cEt4HtsYEnP0MnSVkKRk459gM= </w:t>
      </w:r>
    </w:p>
    <w:p w14:paraId="2275D8D1" w14:textId="77777777" w:rsidR="00455725" w:rsidRPr="00455725" w:rsidRDefault="00455725" w:rsidP="0045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p>
    <w:p w14:paraId="24394495" w14:textId="02DA7235" w:rsidR="00CD2EF4" w:rsidRDefault="00CD2EF4" w:rsidP="00CD2EF4">
      <w:pPr>
        <w:pStyle w:val="Heading3"/>
        <w:rPr>
          <w:lang w:val="en-US"/>
        </w:rPr>
      </w:pPr>
      <w:r>
        <w:rPr>
          <w:lang w:val="en-US"/>
        </w:rPr>
        <w:t xml:space="preserve">Web Socket Upgrade - </w:t>
      </w:r>
      <w:r>
        <w:rPr>
          <w:lang w:val="en-US"/>
        </w:rPr>
        <w:t>Server</w:t>
      </w:r>
      <w:r>
        <w:rPr>
          <w:lang w:val="en-US"/>
        </w:rPr>
        <w:t xml:space="preserve"> Side</w:t>
      </w:r>
    </w:p>
    <w:p w14:paraId="5B60A980" w14:textId="77777777" w:rsidR="00455725" w:rsidRDefault="00CD2EF4" w:rsidP="00CD2EF4">
      <w:pPr>
        <w:rPr>
          <w:lang w:val="en-US"/>
        </w:rPr>
      </w:pPr>
      <w:r>
        <w:rPr>
          <w:lang w:val="en-US"/>
        </w:rPr>
        <w:t xml:space="preserve">When a client requests a web socket upgrade, the server will either receive a </w:t>
      </w:r>
      <w:proofErr w:type="spellStart"/>
      <w:r w:rsidRPr="00455725">
        <w:rPr>
          <w:i/>
          <w:lang w:val="en-US"/>
        </w:rPr>
        <w:t>WSUpgrade</w:t>
      </w:r>
      <w:proofErr w:type="spellEnd"/>
      <w:r>
        <w:rPr>
          <w:lang w:val="en-US"/>
        </w:rPr>
        <w:t xml:space="preserve"> </w:t>
      </w:r>
      <w:r w:rsidR="00455725">
        <w:rPr>
          <w:lang w:val="en-US"/>
        </w:rPr>
        <w:t xml:space="preserve">(if it has </w:t>
      </w:r>
      <w:proofErr w:type="spellStart"/>
      <w:r w:rsidR="00455725">
        <w:rPr>
          <w:lang w:val="en-US"/>
        </w:rPr>
        <w:t>WSFeatures</w:t>
      </w:r>
      <w:proofErr w:type="spellEnd"/>
      <w:r w:rsidR="00455725">
        <w:rPr>
          <w:lang w:val="en-US"/>
        </w:rPr>
        <w:t xml:space="preserve"> set to 1) or a </w:t>
      </w:r>
      <w:proofErr w:type="spellStart"/>
      <w:r w:rsidR="00455725" w:rsidRPr="00455725">
        <w:rPr>
          <w:i/>
          <w:lang w:val="en-US"/>
        </w:rPr>
        <w:t>WSUpgradeReq</w:t>
      </w:r>
      <w:proofErr w:type="spellEnd"/>
      <w:r w:rsidR="00455725">
        <w:rPr>
          <w:lang w:val="en-US"/>
        </w:rPr>
        <w:t xml:space="preserve"> </w:t>
      </w:r>
      <w:r>
        <w:rPr>
          <w:lang w:val="en-US"/>
        </w:rPr>
        <w:t xml:space="preserve">event from a call to </w:t>
      </w:r>
      <w:r w:rsidR="00455725" w:rsidRPr="00455725">
        <w:rPr>
          <w:rFonts w:ascii="APL385 Unicode" w:hAnsi="APL385 Unicode"/>
          <w:lang w:val="en-US"/>
        </w:rPr>
        <w:t>W</w:t>
      </w:r>
      <w:r w:rsidRPr="00455725">
        <w:rPr>
          <w:rFonts w:ascii="APL385 Unicode" w:hAnsi="APL385 Unicode"/>
          <w:lang w:val="en-US"/>
        </w:rPr>
        <w:t>ait</w:t>
      </w:r>
      <w:r>
        <w:rPr>
          <w:lang w:val="en-US"/>
        </w:rPr>
        <w:t>:</w:t>
      </w:r>
    </w:p>
    <w:p w14:paraId="65598D5B" w14:textId="77777777" w:rsidR="00455725" w:rsidRPr="00455725" w:rsidRDefault="00455725" w:rsidP="0045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1D5D04EC" w14:textId="5F193357" w:rsidR="00455725" w:rsidRDefault="00455725" w:rsidP="00455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color w:val="000000"/>
          <w:sz w:val="20"/>
          <w:szCs w:val="20"/>
          <w:shd w:val="clear" w:color="auto" w:fill="FFFFFF"/>
          <w:lang w:val="en-GB" w:eastAsia="en-GB"/>
        </w:rPr>
      </w:pPr>
      <w:r w:rsidRPr="00455725">
        <w:rPr>
          <w:rFonts w:ascii="APL385 Unicode" w:eastAsia="Times New Roman" w:hAnsi="APL385 Unicode" w:cs="Courier New"/>
          <w:color w:val="000000"/>
          <w:sz w:val="20"/>
          <w:szCs w:val="20"/>
          <w:shd w:val="clear" w:color="auto" w:fill="FFFFFF"/>
          <w:lang w:val="en-GB" w:eastAsia="en-GB"/>
        </w:rPr>
        <w:t>0  S</w:t>
      </w:r>
      <w:r>
        <w:rPr>
          <w:rFonts w:ascii="APL385 Unicode" w:eastAsia="Times New Roman" w:hAnsi="APL385 Unicode" w:cs="Courier New"/>
          <w:color w:val="000000"/>
          <w:sz w:val="20"/>
          <w:szCs w:val="20"/>
          <w:shd w:val="clear" w:color="auto" w:fill="FFFFFF"/>
          <w:lang w:val="en-GB" w:eastAsia="en-GB"/>
        </w:rPr>
        <w:t>1</w:t>
      </w:r>
      <w:r w:rsidRPr="00455725">
        <w:rPr>
          <w:rFonts w:ascii="APL385 Unicode" w:eastAsia="Times New Roman" w:hAnsi="APL385 Unicode" w:cs="Courier New"/>
          <w:color w:val="000000"/>
          <w:sz w:val="20"/>
          <w:szCs w:val="20"/>
          <w:shd w:val="clear" w:color="auto" w:fill="FFFFFF"/>
          <w:lang w:val="en-GB" w:eastAsia="en-GB"/>
        </w:rPr>
        <w:t xml:space="preserve">.CON00000000  </w:t>
      </w:r>
      <w:proofErr w:type="spellStart"/>
      <w:r w:rsidRPr="00455725">
        <w:rPr>
          <w:rFonts w:ascii="APL385 Unicode" w:eastAsia="Times New Roman" w:hAnsi="APL385 Unicode" w:cs="Courier New"/>
          <w:color w:val="000000"/>
          <w:sz w:val="20"/>
          <w:szCs w:val="20"/>
          <w:shd w:val="clear" w:color="auto" w:fill="FFFFFF"/>
          <w:lang w:val="en-GB" w:eastAsia="en-GB"/>
        </w:rPr>
        <w:t>WSUpgradeReq</w:t>
      </w:r>
      <w:proofErr w:type="spellEnd"/>
      <w:r w:rsidRPr="00455725">
        <w:rPr>
          <w:rFonts w:ascii="APL385 Unicode" w:eastAsia="Times New Roman" w:hAnsi="APL385 Unicode" w:cs="Courier New"/>
          <w:color w:val="000000"/>
          <w:sz w:val="20"/>
          <w:szCs w:val="20"/>
          <w:shd w:val="clear" w:color="auto" w:fill="FFFFFF"/>
          <w:lang w:val="en-GB" w:eastAsia="en-GB"/>
        </w:rPr>
        <w:t xml:space="preserve">  GET / HTTP/1.1</w:t>
      </w:r>
      <w:r>
        <w:rPr>
          <w:rFonts w:ascii="APL385 Unicode" w:eastAsia="Times New Roman" w:hAnsi="APL385 Unicode" w:cs="Courier New"/>
          <w:color w:val="000000"/>
          <w:sz w:val="20"/>
          <w:szCs w:val="20"/>
          <w:shd w:val="clear" w:color="auto" w:fill="FFFFFF"/>
          <w:lang w:val="en-GB" w:eastAsia="en-GB"/>
        </w:rPr>
        <w:br/>
      </w:r>
      <w:r w:rsidRPr="00455725">
        <w:rPr>
          <w:rFonts w:ascii="APL385 Unicode" w:eastAsia="Times New Roman" w:hAnsi="APL385 Unicode" w:cs="Courier New"/>
          <w:color w:val="000000"/>
          <w:sz w:val="20"/>
          <w:szCs w:val="20"/>
          <w:shd w:val="clear" w:color="auto" w:fill="FFFFFF"/>
          <w:lang w:val="en-GB" w:eastAsia="en-GB"/>
        </w:rPr>
        <w:t xml:space="preserve">                                 Host: localhost </w:t>
      </w:r>
      <w:r>
        <w:rPr>
          <w:rFonts w:ascii="APL385 Unicode" w:eastAsia="Times New Roman" w:hAnsi="APL385 Unicode" w:cs="Courier New"/>
          <w:color w:val="000000"/>
          <w:sz w:val="20"/>
          <w:szCs w:val="20"/>
          <w:shd w:val="clear" w:color="auto" w:fill="FFFFFF"/>
          <w:lang w:val="en-GB" w:eastAsia="en-GB"/>
        </w:rPr>
        <w:br/>
      </w:r>
      <w:r w:rsidRPr="00455725">
        <w:rPr>
          <w:rFonts w:ascii="APL385 Unicode" w:eastAsia="Times New Roman" w:hAnsi="APL385 Unicode" w:cs="Courier New"/>
          <w:color w:val="000000"/>
          <w:sz w:val="20"/>
          <w:szCs w:val="20"/>
          <w:shd w:val="clear" w:color="auto" w:fill="FFFFFF"/>
          <w:lang w:val="en-GB" w:eastAsia="en-GB"/>
        </w:rPr>
        <w:t xml:space="preserve">                              </w:t>
      </w:r>
      <w:r>
        <w:rPr>
          <w:rFonts w:ascii="APL385 Unicode" w:eastAsia="Times New Roman" w:hAnsi="APL385 Unicode" w:cs="Courier New"/>
          <w:color w:val="000000"/>
          <w:sz w:val="20"/>
          <w:szCs w:val="20"/>
          <w:shd w:val="clear" w:color="auto" w:fill="FFFFFF"/>
          <w:lang w:val="en-GB" w:eastAsia="en-GB"/>
        </w:rPr>
        <w:t xml:space="preserve">   Upgrade: </w:t>
      </w:r>
      <w:proofErr w:type="spellStart"/>
      <w:r>
        <w:rPr>
          <w:rFonts w:ascii="APL385 Unicode" w:eastAsia="Times New Roman" w:hAnsi="APL385 Unicode" w:cs="Courier New"/>
          <w:color w:val="000000"/>
          <w:sz w:val="20"/>
          <w:szCs w:val="20"/>
          <w:shd w:val="clear" w:color="auto" w:fill="FFFFFF"/>
          <w:lang w:val="en-GB" w:eastAsia="en-GB"/>
        </w:rPr>
        <w:t>websocket</w:t>
      </w:r>
      <w:proofErr w:type="spellEnd"/>
      <w:r>
        <w:rPr>
          <w:rFonts w:ascii="APL385 Unicode" w:eastAsia="Times New Roman" w:hAnsi="APL385 Unicode" w:cs="Courier New"/>
          <w:color w:val="000000"/>
          <w:sz w:val="20"/>
          <w:szCs w:val="20"/>
          <w:shd w:val="clear" w:color="auto" w:fill="FFFFFF"/>
          <w:lang w:val="en-GB" w:eastAsia="en-GB"/>
        </w:rPr>
        <w:br/>
      </w:r>
      <w:r w:rsidRPr="00455725">
        <w:rPr>
          <w:rFonts w:ascii="APL385 Unicode" w:eastAsia="Times New Roman" w:hAnsi="APL385 Unicode" w:cs="Courier New"/>
          <w:color w:val="000000"/>
          <w:sz w:val="20"/>
          <w:szCs w:val="20"/>
          <w:shd w:val="clear" w:color="auto" w:fill="FFFFFF"/>
          <w:lang w:val="en-GB" w:eastAsia="en-GB"/>
        </w:rPr>
        <w:t xml:space="preserve">                                 Connection: Upgrade</w:t>
      </w:r>
      <w:r>
        <w:rPr>
          <w:rFonts w:ascii="APL385 Unicode" w:eastAsia="Times New Roman" w:hAnsi="APL385 Unicode" w:cs="Courier New"/>
          <w:color w:val="000000"/>
          <w:sz w:val="20"/>
          <w:szCs w:val="20"/>
          <w:shd w:val="clear" w:color="auto" w:fill="FFFFFF"/>
          <w:lang w:val="en-GB" w:eastAsia="en-GB"/>
        </w:rPr>
        <w:br/>
        <w:t xml:space="preserve">                                 some-setting: value</w:t>
      </w:r>
      <w:r>
        <w:rPr>
          <w:rFonts w:ascii="APL385 Unicode" w:eastAsia="Times New Roman" w:hAnsi="APL385 Unicode" w:cs="Courier New"/>
          <w:color w:val="000000"/>
          <w:sz w:val="20"/>
          <w:szCs w:val="20"/>
          <w:shd w:val="clear" w:color="auto" w:fill="FFFFFF"/>
          <w:lang w:val="en-GB" w:eastAsia="en-GB"/>
        </w:rPr>
        <w:br/>
      </w:r>
      <w:r w:rsidRPr="00455725">
        <w:rPr>
          <w:rFonts w:ascii="APL385 Unicode" w:eastAsia="Times New Roman" w:hAnsi="APL385 Unicode" w:cs="Courier New"/>
          <w:color w:val="000000"/>
          <w:sz w:val="20"/>
          <w:szCs w:val="20"/>
          <w:shd w:val="clear" w:color="auto" w:fill="FFFFFF"/>
          <w:lang w:val="en-GB" w:eastAsia="en-GB"/>
        </w:rPr>
        <w:t xml:space="preserve">                                 Sec-</w:t>
      </w:r>
      <w:proofErr w:type="spellStart"/>
      <w:r w:rsidRPr="00455725">
        <w:rPr>
          <w:rFonts w:ascii="APL385 Unicode" w:eastAsia="Times New Roman" w:hAnsi="APL385 Unicode" w:cs="Courier New"/>
          <w:color w:val="000000"/>
          <w:sz w:val="20"/>
          <w:szCs w:val="20"/>
          <w:shd w:val="clear" w:color="auto" w:fill="FFFFFF"/>
          <w:lang w:val="en-GB" w:eastAsia="en-GB"/>
        </w:rPr>
        <w:t>WebSocket</w:t>
      </w:r>
      <w:proofErr w:type="spellEnd"/>
      <w:r w:rsidRPr="00455725">
        <w:rPr>
          <w:rFonts w:ascii="APL385 Unicode" w:eastAsia="Times New Roman" w:hAnsi="APL385 Unicode" w:cs="Courier New"/>
          <w:color w:val="000000"/>
          <w:sz w:val="20"/>
          <w:szCs w:val="20"/>
          <w:shd w:val="clear" w:color="auto" w:fill="FFFFFF"/>
          <w:lang w:val="en-GB" w:eastAsia="en-GB"/>
        </w:rPr>
        <w:t>-Version: 13</w:t>
      </w:r>
      <w:r>
        <w:rPr>
          <w:rFonts w:ascii="APL385 Unicode" w:eastAsia="Times New Roman" w:hAnsi="APL385 Unicode" w:cs="Courier New"/>
          <w:color w:val="000000"/>
          <w:sz w:val="20"/>
          <w:szCs w:val="20"/>
          <w:shd w:val="clear" w:color="auto" w:fill="FFFFFF"/>
          <w:lang w:val="en-GB" w:eastAsia="en-GB"/>
        </w:rPr>
        <w:br/>
      </w:r>
      <w:r w:rsidRPr="00455725">
        <w:rPr>
          <w:rFonts w:ascii="APL385 Unicode" w:eastAsia="Times New Roman" w:hAnsi="APL385 Unicode" w:cs="Courier New"/>
          <w:color w:val="000000"/>
          <w:sz w:val="20"/>
          <w:szCs w:val="20"/>
          <w:shd w:val="clear" w:color="auto" w:fill="FFFFFF"/>
          <w:lang w:val="en-GB" w:eastAsia="en-GB"/>
        </w:rPr>
        <w:t xml:space="preserve">                                 Sec-</w:t>
      </w:r>
      <w:proofErr w:type="spellStart"/>
      <w:r w:rsidRPr="00455725">
        <w:rPr>
          <w:rFonts w:ascii="APL385 Unicode" w:eastAsia="Times New Roman" w:hAnsi="APL385 Unicode" w:cs="Courier New"/>
          <w:color w:val="000000"/>
          <w:sz w:val="20"/>
          <w:szCs w:val="20"/>
          <w:shd w:val="clear" w:color="auto" w:fill="FFFFFF"/>
          <w:lang w:val="en-GB" w:eastAsia="en-GB"/>
        </w:rPr>
        <w:t>WebSocket</w:t>
      </w:r>
      <w:proofErr w:type="spellEnd"/>
      <w:r w:rsidRPr="00455725">
        <w:rPr>
          <w:rFonts w:ascii="APL385 Unicode" w:eastAsia="Times New Roman" w:hAnsi="APL385 Unicode" w:cs="Courier New"/>
          <w:color w:val="000000"/>
          <w:sz w:val="20"/>
          <w:szCs w:val="20"/>
          <w:shd w:val="clear" w:color="auto" w:fill="FFFFFF"/>
          <w:lang w:val="en-GB" w:eastAsia="en-GB"/>
        </w:rPr>
        <w:t>-Key: KSO+hOFs1q5SkEnx8bvp6w==</w:t>
      </w:r>
    </w:p>
    <w:p w14:paraId="3E77C1C5" w14:textId="54901D3B" w:rsidR="007D6EEF" w:rsidRPr="00B27315" w:rsidRDefault="00455725" w:rsidP="007D6EEF">
      <w:pPr>
        <w:rPr>
          <w:rFonts w:ascii="Courier New" w:eastAsia="Times New Roman" w:hAnsi="Courier New" w:cs="Courier New"/>
          <w:sz w:val="20"/>
          <w:szCs w:val="20"/>
          <w:lang w:val="en-GB" w:eastAsia="en-GB"/>
        </w:rPr>
      </w:pPr>
      <w:r>
        <w:rPr>
          <w:lang w:val="en-US"/>
        </w:rPr>
        <w:br/>
        <w:t xml:space="preserve">The format of the messages is the same; in the event of a </w:t>
      </w:r>
      <w:proofErr w:type="spellStart"/>
      <w:r w:rsidRPr="00455725">
        <w:rPr>
          <w:i/>
          <w:lang w:val="en-US"/>
        </w:rPr>
        <w:t>WSUpgrade</w:t>
      </w:r>
      <w:proofErr w:type="spellEnd"/>
      <w:r>
        <w:rPr>
          <w:lang w:val="en-US"/>
        </w:rPr>
        <w:t xml:space="preserve"> the 4</w:t>
      </w:r>
      <w:r w:rsidRPr="00455725">
        <w:rPr>
          <w:vertAlign w:val="superscript"/>
          <w:lang w:val="en-US"/>
        </w:rPr>
        <w:t>th</w:t>
      </w:r>
      <w:r>
        <w:rPr>
          <w:lang w:val="en-US"/>
        </w:rPr>
        <w:t xml:space="preserve"> element is for your information only and the upgrade has been done, otherwise you need to follow a similar pattern a</w:t>
      </w:r>
      <w:r w:rsidR="007D6EEF">
        <w:rPr>
          <w:lang w:val="en-US"/>
        </w:rPr>
        <w:t>s the client, either closing the connection if the request is denied, or responding with a confirmation of the received headers plus any information that need to be sent to the client:</w:t>
      </w:r>
      <w:r w:rsidR="007D6EEF">
        <w:rPr>
          <w:lang w:val="en-US"/>
        </w:rPr>
        <w:br/>
      </w:r>
      <w:r w:rsidR="007D6EEF">
        <w:rPr>
          <w:rFonts w:ascii="APL385 Unicode" w:eastAsia="Times New Roman" w:hAnsi="APL385 Unicode" w:cs="Courier New"/>
          <w:color w:val="000000"/>
          <w:sz w:val="20"/>
          <w:szCs w:val="20"/>
          <w:shd w:val="clear" w:color="auto" w:fill="FFFFFF"/>
          <w:lang w:val="en-GB" w:eastAsia="en-GB"/>
        </w:rPr>
        <w:br/>
      </w:r>
      <w:r w:rsidR="007D6EEF">
        <w:rPr>
          <w:rFonts w:ascii="APL385 Unicode" w:eastAsia="Times New Roman" w:hAnsi="APL385 Unicode" w:cs="Courier New"/>
          <w:color w:val="000000"/>
          <w:sz w:val="20"/>
          <w:szCs w:val="20"/>
          <w:shd w:val="clear" w:color="auto" w:fill="FFFFFF"/>
          <w:lang w:val="en-GB" w:eastAsia="en-GB"/>
        </w:rPr>
        <w:t xml:space="preserve">      </w:t>
      </w:r>
      <w:proofErr w:type="spellStart"/>
      <w:r w:rsidR="007D6EEF">
        <w:rPr>
          <w:rFonts w:ascii="APL385 Unicode" w:eastAsia="Times New Roman" w:hAnsi="APL385 Unicode" w:cs="Courier New"/>
          <w:color w:val="000000"/>
          <w:sz w:val="20"/>
          <w:szCs w:val="20"/>
          <w:shd w:val="clear" w:color="auto" w:fill="FFFFFF"/>
          <w:lang w:val="en-GB" w:eastAsia="en-GB"/>
        </w:rPr>
        <w:t>iConga.SetProp</w:t>
      </w:r>
      <w:proofErr w:type="spellEnd"/>
      <w:r w:rsidR="007D6EEF">
        <w:rPr>
          <w:rFonts w:ascii="APL385 Unicode" w:eastAsia="Times New Roman" w:hAnsi="APL385 Unicode" w:cs="Courier New"/>
          <w:color w:val="000000"/>
          <w:sz w:val="20"/>
          <w:szCs w:val="20"/>
          <w:shd w:val="clear" w:color="auto" w:fill="FFFFFF"/>
          <w:lang w:val="en-GB" w:eastAsia="en-GB"/>
        </w:rPr>
        <w:t xml:space="preserve"> </w:t>
      </w:r>
      <w:r w:rsidR="007D6EEF" w:rsidRPr="00B27315">
        <w:rPr>
          <w:rFonts w:ascii="APL385 Unicode" w:eastAsia="Times New Roman" w:hAnsi="APL385 Unicode" w:cs="Courier New"/>
          <w:color w:val="008080"/>
          <w:sz w:val="20"/>
          <w:szCs w:val="20"/>
          <w:shd w:val="clear" w:color="auto" w:fill="FFFFFF"/>
          <w:lang w:val="en-GB" w:eastAsia="en-GB"/>
        </w:rPr>
        <w:t>'</w:t>
      </w:r>
      <w:r w:rsidR="007D6EEF">
        <w:rPr>
          <w:rFonts w:ascii="APL385 Unicode" w:eastAsia="Times New Roman" w:hAnsi="APL385 Unicode" w:cs="Courier New"/>
          <w:color w:val="008080"/>
          <w:sz w:val="20"/>
          <w:szCs w:val="20"/>
          <w:shd w:val="clear" w:color="auto" w:fill="FFFFFF"/>
          <w:lang w:val="en-GB" w:eastAsia="en-GB"/>
        </w:rPr>
        <w:t>S1.CON00000000</w:t>
      </w:r>
      <w:r w:rsidR="007D6EEF" w:rsidRPr="00B27315">
        <w:rPr>
          <w:rFonts w:ascii="APL385 Unicode" w:eastAsia="Times New Roman" w:hAnsi="APL385 Unicode" w:cs="Courier New"/>
          <w:color w:val="008080"/>
          <w:sz w:val="20"/>
          <w:szCs w:val="20"/>
          <w:shd w:val="clear" w:color="auto" w:fill="FFFFFF"/>
          <w:lang w:val="en-GB" w:eastAsia="en-GB"/>
        </w:rPr>
        <w:t>'</w:t>
      </w:r>
      <w:r w:rsidR="007D6EEF">
        <w:rPr>
          <w:rFonts w:ascii="APL385 Unicode" w:eastAsia="Times New Roman" w:hAnsi="APL385 Unicode" w:cs="Courier New"/>
          <w:color w:val="008080"/>
          <w:sz w:val="20"/>
          <w:szCs w:val="20"/>
          <w:shd w:val="clear" w:color="auto" w:fill="FFFFFF"/>
          <w:lang w:val="en-GB" w:eastAsia="en-GB"/>
        </w:rPr>
        <w:t xml:space="preserve"> </w:t>
      </w:r>
      <w:r w:rsidR="007D6EEF" w:rsidRPr="00B27315">
        <w:rPr>
          <w:rFonts w:ascii="APL385 Unicode" w:eastAsia="Times New Roman" w:hAnsi="APL385 Unicode" w:cs="Courier New"/>
          <w:color w:val="008080"/>
          <w:sz w:val="20"/>
          <w:szCs w:val="20"/>
          <w:shd w:val="clear" w:color="auto" w:fill="FFFFFF"/>
          <w:lang w:val="en-GB" w:eastAsia="en-GB"/>
        </w:rPr>
        <w:t>'</w:t>
      </w:r>
      <w:proofErr w:type="spellStart"/>
      <w:r w:rsidR="007D6EEF" w:rsidRPr="00B27315">
        <w:rPr>
          <w:rFonts w:ascii="APL385 Unicode" w:eastAsia="Times New Roman" w:hAnsi="APL385 Unicode" w:cs="Courier New"/>
          <w:color w:val="008080"/>
          <w:sz w:val="20"/>
          <w:szCs w:val="20"/>
          <w:shd w:val="clear" w:color="auto" w:fill="FFFFFF"/>
          <w:lang w:val="en-GB" w:eastAsia="en-GB"/>
        </w:rPr>
        <w:t>WSAccept</w:t>
      </w:r>
      <w:proofErr w:type="spellEnd"/>
      <w:r w:rsidR="007D6EEF" w:rsidRPr="00B27315">
        <w:rPr>
          <w:rFonts w:ascii="APL385 Unicode" w:eastAsia="Times New Roman" w:hAnsi="APL385 Unicode" w:cs="Courier New"/>
          <w:color w:val="008080"/>
          <w:sz w:val="20"/>
          <w:szCs w:val="20"/>
          <w:shd w:val="clear" w:color="auto" w:fill="FFFFFF"/>
          <w:lang w:val="en-GB" w:eastAsia="en-GB"/>
        </w:rPr>
        <w:t>'</w:t>
      </w:r>
      <w:r w:rsidR="007D6EEF">
        <w:rPr>
          <w:rFonts w:ascii="APL385 Unicode" w:eastAsia="Times New Roman" w:hAnsi="APL385 Unicode" w:cs="Courier New"/>
          <w:color w:val="008080"/>
          <w:sz w:val="20"/>
          <w:szCs w:val="20"/>
          <w:shd w:val="clear" w:color="auto" w:fill="FFFFFF"/>
          <w:lang w:val="en-GB" w:eastAsia="en-GB"/>
        </w:rPr>
        <w:t xml:space="preserve"> </w:t>
      </w:r>
      <w:r w:rsidR="007D6EEF" w:rsidRPr="00B27315">
        <w:rPr>
          <w:rFonts w:ascii="APL385 Unicode" w:eastAsia="Times New Roman" w:hAnsi="APL385 Unicode" w:cs="Courier New"/>
          <w:color w:val="0000FF"/>
          <w:sz w:val="20"/>
          <w:szCs w:val="20"/>
          <w:shd w:val="clear" w:color="auto" w:fill="FFFFFF"/>
          <w:lang w:val="en-GB" w:eastAsia="en-GB"/>
        </w:rPr>
        <w:t>((</w:t>
      </w:r>
      <w:r w:rsidR="007D6EEF" w:rsidRPr="00B27315">
        <w:rPr>
          <w:rFonts w:ascii="APL385 Unicode" w:eastAsia="Times New Roman" w:hAnsi="APL385 Unicode" w:cs="Courier New"/>
          <w:color w:val="808080"/>
          <w:sz w:val="20"/>
          <w:szCs w:val="20"/>
          <w:shd w:val="clear" w:color="auto" w:fill="FFFFFF"/>
          <w:lang w:val="en-GB" w:eastAsia="en-GB"/>
        </w:rPr>
        <w:t>4</w:t>
      </w:r>
      <w:r w:rsidR="007D6EEF" w:rsidRPr="00B27315">
        <w:rPr>
          <w:rFonts w:ascii="APL385 Unicode" w:eastAsia="Times New Roman" w:hAnsi="APL385 Unicode" w:cs="Courier New"/>
          <w:color w:val="0000FF"/>
          <w:sz w:val="20"/>
          <w:szCs w:val="20"/>
          <w:shd w:val="clear" w:color="auto" w:fill="FFFFFF"/>
          <w:lang w:val="en-GB" w:eastAsia="en-GB"/>
        </w:rPr>
        <w:t>⊃</w:t>
      </w:r>
      <w:r w:rsidR="007D6EEF" w:rsidRPr="00B27315">
        <w:rPr>
          <w:rFonts w:ascii="APL385 Unicode" w:eastAsia="Times New Roman" w:hAnsi="APL385 Unicode" w:cs="Courier New"/>
          <w:color w:val="000000"/>
          <w:sz w:val="20"/>
          <w:szCs w:val="20"/>
          <w:shd w:val="clear" w:color="auto" w:fill="FFFFFF"/>
          <w:lang w:val="en-GB" w:eastAsia="en-GB"/>
        </w:rPr>
        <w:t>res</w:t>
      </w:r>
      <w:r w:rsidR="007D6EEF" w:rsidRPr="00B27315">
        <w:rPr>
          <w:rFonts w:ascii="APL385 Unicode" w:eastAsia="Times New Roman" w:hAnsi="APL385 Unicode" w:cs="Courier New"/>
          <w:color w:val="0000FF"/>
          <w:sz w:val="20"/>
          <w:szCs w:val="20"/>
          <w:shd w:val="clear" w:color="auto" w:fill="FFFFFF"/>
          <w:lang w:val="en-GB" w:eastAsia="en-GB"/>
        </w:rPr>
        <w:t>)</w:t>
      </w:r>
      <w:r w:rsidR="007D6EEF" w:rsidRPr="00B27315">
        <w:rPr>
          <w:rFonts w:ascii="APL385 Unicode" w:eastAsia="Times New Roman" w:hAnsi="APL385 Unicode" w:cs="Courier New"/>
          <w:color w:val="008080"/>
          <w:sz w:val="20"/>
          <w:szCs w:val="20"/>
          <w:shd w:val="clear" w:color="auto" w:fill="FFFFFF"/>
          <w:lang w:val="en-GB" w:eastAsia="en-GB"/>
        </w:rPr>
        <w:t>'</w:t>
      </w:r>
      <w:r w:rsidR="007D6EEF">
        <w:rPr>
          <w:rFonts w:ascii="APL385 Unicode" w:eastAsia="Times New Roman" w:hAnsi="APL385 Unicode" w:cs="Courier New"/>
          <w:color w:val="008080"/>
          <w:sz w:val="20"/>
          <w:szCs w:val="20"/>
          <w:shd w:val="clear" w:color="auto" w:fill="FFFFFF"/>
          <w:lang w:val="en-GB" w:eastAsia="en-GB"/>
        </w:rPr>
        <w:t>server-says: hello</w:t>
      </w:r>
      <w:r w:rsidR="007D6EEF" w:rsidRPr="00B27315">
        <w:rPr>
          <w:rFonts w:ascii="APL385 Unicode" w:eastAsia="Times New Roman" w:hAnsi="APL385 Unicode" w:cs="Courier New"/>
          <w:color w:val="008080"/>
          <w:sz w:val="20"/>
          <w:szCs w:val="20"/>
          <w:shd w:val="clear" w:color="auto" w:fill="FFFFFF"/>
          <w:lang w:val="en-GB" w:eastAsia="en-GB"/>
        </w:rPr>
        <w:t>'</w:t>
      </w:r>
      <w:r w:rsidR="007D6EEF" w:rsidRPr="00B27315">
        <w:rPr>
          <w:rFonts w:ascii="APL385 Unicode" w:eastAsia="Times New Roman" w:hAnsi="APL385 Unicode" w:cs="Courier New"/>
          <w:color w:val="0000FF"/>
          <w:sz w:val="20"/>
          <w:szCs w:val="20"/>
          <w:shd w:val="clear" w:color="auto" w:fill="FFFFFF"/>
          <w:lang w:val="en-GB" w:eastAsia="en-GB"/>
        </w:rPr>
        <w:t>)</w:t>
      </w:r>
      <w:r w:rsidR="007D6EEF">
        <w:rPr>
          <w:rFonts w:ascii="APL385 Unicode" w:eastAsia="Times New Roman" w:hAnsi="APL385 Unicode" w:cs="Courier New"/>
          <w:color w:val="0000FF"/>
          <w:sz w:val="20"/>
          <w:szCs w:val="20"/>
          <w:shd w:val="clear" w:color="auto" w:fill="FFFFFF"/>
          <w:lang w:val="en-GB" w:eastAsia="en-GB"/>
        </w:rPr>
        <w:br/>
        <w:t>0</w:t>
      </w:r>
    </w:p>
    <w:p w14:paraId="63DCC1C4" w14:textId="6BC15076" w:rsidR="00EC3489" w:rsidRDefault="00FE2E6D" w:rsidP="005F5FF0">
      <w:pPr>
        <w:rPr>
          <w:lang w:val="en-US"/>
        </w:rPr>
      </w:pPr>
      <w:r>
        <w:rPr>
          <w:lang w:val="en-US"/>
        </w:rPr>
        <w:t>At this point, even before the client has</w:t>
      </w:r>
      <w:r w:rsidR="007D6EEF">
        <w:rPr>
          <w:lang w:val="en-US"/>
        </w:rPr>
        <w:t xml:space="preserve"> receive</w:t>
      </w:r>
      <w:r>
        <w:rPr>
          <w:lang w:val="en-US"/>
        </w:rPr>
        <w:t>d</w:t>
      </w:r>
      <w:r w:rsidR="007D6EEF">
        <w:rPr>
          <w:lang w:val="en-US"/>
        </w:rPr>
        <w:t xml:space="preserve"> a </w:t>
      </w:r>
      <w:proofErr w:type="spellStart"/>
      <w:r w:rsidR="007D6EEF" w:rsidRPr="00EC3489">
        <w:rPr>
          <w:i/>
          <w:lang w:val="en-US"/>
        </w:rPr>
        <w:t>WSResponse</w:t>
      </w:r>
      <w:proofErr w:type="spellEnd"/>
      <w:r w:rsidR="007D6EEF">
        <w:rPr>
          <w:lang w:val="en-US"/>
        </w:rPr>
        <w:t xml:space="preserve"> (if it is a Conga client, </w:t>
      </w:r>
      <w:r>
        <w:rPr>
          <w:lang w:val="en-US"/>
        </w:rPr>
        <w:t>or</w:t>
      </w:r>
      <w:r w:rsidR="007D6EEF">
        <w:rPr>
          <w:lang w:val="en-US"/>
        </w:rPr>
        <w:t xml:space="preserve"> the equivalent in </w:t>
      </w:r>
      <w:r>
        <w:rPr>
          <w:lang w:val="en-US"/>
        </w:rPr>
        <w:t xml:space="preserve">JavaScript or </w:t>
      </w:r>
      <w:r w:rsidR="007D6EEF">
        <w:rPr>
          <w:lang w:val="en-US"/>
        </w:rPr>
        <w:t>some othe</w:t>
      </w:r>
      <w:r w:rsidR="00EC3489">
        <w:rPr>
          <w:lang w:val="en-US"/>
        </w:rPr>
        <w:t xml:space="preserve">r programming language), </w:t>
      </w:r>
      <w:r>
        <w:rPr>
          <w:lang w:val="en-US"/>
        </w:rPr>
        <w:t xml:space="preserve">the socket is considered open and the server should be able to transmit data. However, it may be prudent to wait for the client to initiate communications, as final confirmation that the </w:t>
      </w:r>
      <w:proofErr w:type="spellStart"/>
      <w:r>
        <w:rPr>
          <w:lang w:val="en-US"/>
        </w:rPr>
        <w:t>websocket</w:t>
      </w:r>
      <w:proofErr w:type="spellEnd"/>
      <w:r>
        <w:rPr>
          <w:lang w:val="en-US"/>
        </w:rPr>
        <w:t xml:space="preserve"> is operational.</w:t>
      </w:r>
      <w:bookmarkStart w:id="63" w:name="_GoBack"/>
      <w:bookmarkEnd w:id="63"/>
    </w:p>
    <w:p w14:paraId="760320E8" w14:textId="3BB06ED7" w:rsidR="00E51E0C" w:rsidRDefault="00FE2E6D" w:rsidP="00E51E0C">
      <w:pPr>
        <w:rPr>
          <w:lang w:val="en-US"/>
        </w:rPr>
      </w:pPr>
      <w:r>
        <w:rPr>
          <w:lang w:val="en-US"/>
        </w:rPr>
        <w:t xml:space="preserve"> </w:t>
      </w:r>
      <w:r w:rsidR="00E51E0C">
        <w:rPr>
          <w:lang w:val="en-US"/>
        </w:rPr>
        <w:t>[At this point</w:t>
      </w:r>
      <w:r w:rsidR="00E33C7B">
        <w:rPr>
          <w:lang w:val="en-US"/>
        </w:rPr>
        <w:t>, before describing the WS transmission events,</w:t>
      </w:r>
      <w:r w:rsidR="00E51E0C">
        <w:rPr>
          <w:lang w:val="en-US"/>
        </w:rPr>
        <w:t xml:space="preserve"> Morten decided to call it a day and focus on the Development Strategy Meeting, work on this documentation will resume on May 5</w:t>
      </w:r>
      <w:r w:rsidR="00E51E0C" w:rsidRPr="00E51E0C">
        <w:rPr>
          <w:vertAlign w:val="superscript"/>
          <w:lang w:val="en-US"/>
        </w:rPr>
        <w:t>th</w:t>
      </w:r>
      <w:r w:rsidR="00E51E0C">
        <w:rPr>
          <w:lang w:val="en-US"/>
        </w:rPr>
        <w:t>]</w:t>
      </w:r>
    </w:p>
    <w:p w14:paraId="3EB638A2" w14:textId="5C2E7289" w:rsidR="005F5FF0" w:rsidRPr="00883235" w:rsidRDefault="005F5FF0" w:rsidP="005F5FF0">
      <w:pPr>
        <w:rPr>
          <w:lang w:val="en-US"/>
        </w:rPr>
      </w:pPr>
      <w:r>
        <w:rPr>
          <w:lang w:val="en-US"/>
        </w:rPr>
        <w:t xml:space="preserve"> </w:t>
      </w:r>
    </w:p>
    <w:p w14:paraId="6FA77B0C" w14:textId="77777777" w:rsidR="005F5FF0" w:rsidRDefault="005F5FF0" w:rsidP="005F5FF0">
      <w:pPr>
        <w:pStyle w:val="Heading3"/>
        <w:rPr>
          <w:lang w:val="en-US"/>
        </w:rPr>
      </w:pPr>
      <w:proofErr w:type="spellStart"/>
      <w:r>
        <w:rPr>
          <w:lang w:val="en-US"/>
        </w:rPr>
        <w:lastRenderedPageBreak/>
        <w:t>Websockets</w:t>
      </w:r>
      <w:proofErr w:type="spellEnd"/>
      <w:r>
        <w:rPr>
          <w:lang w:val="en-US"/>
        </w:rPr>
        <w:t>{</w:t>
      </w:r>
      <w:proofErr w:type="spellStart"/>
      <w:r>
        <w:rPr>
          <w:lang w:val="en-US"/>
        </w:rPr>
        <w:t>Overhaul.dyalog</w:t>
      </w:r>
      <w:proofErr w:type="spellEnd"/>
      <w:r>
        <w:rPr>
          <w:lang w:val="en-US"/>
        </w:rPr>
        <w:t xml:space="preserve"> | </w:t>
      </w:r>
      <w:proofErr w:type="spellStart"/>
      <w:r>
        <w:rPr>
          <w:lang w:val="en-US"/>
        </w:rPr>
        <w:t>TestWebsocket</w:t>
      </w:r>
      <w:proofErr w:type="spellEnd"/>
      <w:r>
        <w:rPr>
          <w:lang w:val="en-US"/>
        </w:rPr>
        <w:t xml:space="preserve"> }</w:t>
      </w:r>
    </w:p>
    <w:p w14:paraId="07287BF1" w14:textId="77777777" w:rsidR="005F5FF0" w:rsidRDefault="005F5FF0" w:rsidP="005F5FF0">
      <w:pPr>
        <w:rPr>
          <w:lang w:val="en-US"/>
        </w:rPr>
      </w:pPr>
      <w:r>
        <w:rPr>
          <w:lang w:val="en-US"/>
        </w:rPr>
        <w:t xml:space="preserve">When an http connection has been upgraded to </w:t>
      </w:r>
      <w:proofErr w:type="spellStart"/>
      <w:r>
        <w:rPr>
          <w:lang w:val="en-US"/>
        </w:rPr>
        <w:t>websockets</w:t>
      </w:r>
      <w:proofErr w:type="spellEnd"/>
      <w:r>
        <w:rPr>
          <w:lang w:val="en-US"/>
        </w:rPr>
        <w:t>, the connection will return events on the form:</w:t>
      </w:r>
    </w:p>
    <w:p w14:paraId="37277457" w14:textId="77777777" w:rsidR="005F5FF0" w:rsidRDefault="005F5FF0" w:rsidP="005F5FF0">
      <w:pPr>
        <w:rPr>
          <w:lang w:val="en-US"/>
        </w:rPr>
      </w:pPr>
      <w:proofErr w:type="spellStart"/>
      <w:r>
        <w:rPr>
          <w:rFonts w:ascii="Consolas" w:hAnsi="Consolas" w:cs="Consolas"/>
          <w:color w:val="A31515"/>
          <w:sz w:val="19"/>
          <w:szCs w:val="19"/>
          <w:lang w:val="en-US"/>
        </w:rPr>
        <w:t>WSReceive</w:t>
      </w:r>
      <w:proofErr w:type="spellEnd"/>
    </w:p>
    <w:p w14:paraId="7FA6F263" w14:textId="77777777" w:rsidR="005F5FF0" w:rsidRDefault="005F5FF0" w:rsidP="005F5FF0">
      <w:pPr>
        <w:rPr>
          <w:lang w:val="en-US"/>
        </w:rPr>
      </w:pPr>
      <w:r>
        <w:rPr>
          <w:lang w:val="en-US"/>
        </w:rPr>
        <w:t xml:space="preserve">Sending data on a </w:t>
      </w:r>
      <w:proofErr w:type="spellStart"/>
      <w:r>
        <w:rPr>
          <w:lang w:val="en-US"/>
        </w:rPr>
        <w:t>websocket</w:t>
      </w:r>
      <w:proofErr w:type="spellEnd"/>
      <w:r>
        <w:rPr>
          <w:lang w:val="en-US"/>
        </w:rPr>
        <w:t xml:space="preserve"> connection can be done in two forms:</w:t>
      </w:r>
    </w:p>
    <w:p w14:paraId="42ADB66D" w14:textId="77777777" w:rsidR="005F5FF0" w:rsidRPr="005F06C1" w:rsidRDefault="005F5FF0" w:rsidP="005F5FF0">
      <w:pPr>
        <w:rPr>
          <w:rFonts w:ascii="Cambria Math" w:hAnsi="Cambria Math"/>
          <w:lang w:val="en-US"/>
        </w:rPr>
      </w:pPr>
      <w:proofErr w:type="spellStart"/>
      <w:r>
        <w:rPr>
          <w:lang w:val="en-US"/>
        </w:rPr>
        <w:t>DRC.Send</w:t>
      </w:r>
      <w:proofErr w:type="spellEnd"/>
      <w:r>
        <w:rPr>
          <w:lang w:val="en-US"/>
        </w:rPr>
        <w:t xml:space="preserve"> ‘WS’  (data fin [opcode])  </w:t>
      </w:r>
      <w:r>
        <w:rPr>
          <w:rFonts w:ascii="Cambria Math" w:hAnsi="Cambria Math"/>
          <w:lang w:val="en-US"/>
        </w:rPr>
        <w:t xml:space="preserve">⍝ where opcode can be 0 </w:t>
      </w:r>
      <w:proofErr w:type="spellStart"/>
      <w:r>
        <w:rPr>
          <w:rFonts w:ascii="Cambria Math" w:hAnsi="Cambria Math"/>
          <w:lang w:val="en-US"/>
        </w:rPr>
        <w:t>Cont</w:t>
      </w:r>
      <w:proofErr w:type="spellEnd"/>
      <w:r>
        <w:rPr>
          <w:rFonts w:ascii="Cambria Math" w:hAnsi="Cambria Math"/>
          <w:lang w:val="en-US"/>
        </w:rPr>
        <w:t xml:space="preserve"> 1 Text 2 Bin </w:t>
      </w:r>
    </w:p>
    <w:p w14:paraId="1D3C542F" w14:textId="77777777" w:rsidR="005F5FF0" w:rsidRDefault="005F5FF0" w:rsidP="005F5FF0">
      <w:pPr>
        <w:rPr>
          <w:rFonts w:ascii="Cambria Math" w:hAnsi="Cambria Math"/>
          <w:lang w:val="en-US"/>
        </w:rPr>
      </w:pPr>
      <w:proofErr w:type="spellStart"/>
      <w:r>
        <w:rPr>
          <w:lang w:val="en-US"/>
        </w:rPr>
        <w:t>DRC.Send</w:t>
      </w:r>
      <w:proofErr w:type="spellEnd"/>
      <w:r>
        <w:rPr>
          <w:lang w:val="en-US"/>
        </w:rPr>
        <w:t xml:space="preserve"> ‘WS’ &lt;</w:t>
      </w:r>
      <w:proofErr w:type="spellStart"/>
      <w:r>
        <w:rPr>
          <w:lang w:val="en-US"/>
        </w:rPr>
        <w:t>rawformated</w:t>
      </w:r>
      <w:proofErr w:type="spellEnd"/>
      <w:r>
        <w:rPr>
          <w:lang w:val="en-US"/>
        </w:rPr>
        <w:t xml:space="preserve"> </w:t>
      </w:r>
      <w:proofErr w:type="spellStart"/>
      <w:r>
        <w:rPr>
          <w:lang w:val="en-US"/>
        </w:rPr>
        <w:t>websocket</w:t>
      </w:r>
      <w:proofErr w:type="spellEnd"/>
      <w:r>
        <w:rPr>
          <w:lang w:val="en-US"/>
        </w:rPr>
        <w:t xml:space="preserve"> message&gt; </w:t>
      </w:r>
      <w:r>
        <w:rPr>
          <w:rFonts w:ascii="Cambria Math" w:hAnsi="Cambria Math"/>
          <w:lang w:val="en-US"/>
        </w:rPr>
        <w:t>⍝ not recommended</w:t>
      </w:r>
    </w:p>
    <w:p w14:paraId="2E7647B9" w14:textId="6C8AEDF8" w:rsidR="005F5FF0" w:rsidRDefault="005F5FF0" w:rsidP="005F5FF0">
      <w:pPr>
        <w:rPr>
          <w:rFonts w:ascii="Cambria Math" w:hAnsi="Cambria Math"/>
          <w:lang w:val="en-US"/>
        </w:rPr>
      </w:pPr>
      <w:proofErr w:type="spellStart"/>
      <w:r>
        <w:rPr>
          <w:rFonts w:ascii="Cambria Math" w:hAnsi="Cambria Math"/>
          <w:lang w:val="en-US"/>
        </w:rPr>
        <w:t>DRC.Wait</w:t>
      </w:r>
      <w:proofErr w:type="spellEnd"/>
      <w:r>
        <w:rPr>
          <w:rFonts w:ascii="Cambria Math" w:hAnsi="Cambria Math"/>
          <w:lang w:val="en-US"/>
        </w:rPr>
        <w:t xml:space="preserve"> returns the </w:t>
      </w:r>
      <w:proofErr w:type="spellStart"/>
      <w:r>
        <w:rPr>
          <w:rFonts w:ascii="Cambria Math" w:hAnsi="Cambria Math"/>
          <w:lang w:val="en-US"/>
        </w:rPr>
        <w:t>websocket</w:t>
      </w:r>
      <w:proofErr w:type="spellEnd"/>
      <w:r>
        <w:rPr>
          <w:rFonts w:ascii="Cambria Math" w:hAnsi="Cambria Math"/>
          <w:lang w:val="en-US"/>
        </w:rPr>
        <w:t xml:space="preserve"> event in the same format  event </w:t>
      </w:r>
      <w:proofErr w:type="spellStart"/>
      <w:r>
        <w:rPr>
          <w:rFonts w:ascii="Cambria Math" w:hAnsi="Cambria Math"/>
          <w:lang w:val="en-US"/>
        </w:rPr>
        <w:t>WSReceive</w:t>
      </w:r>
      <w:proofErr w:type="spellEnd"/>
      <w:r>
        <w:rPr>
          <w:rFonts w:ascii="Cambria Math" w:hAnsi="Cambria Math"/>
          <w:lang w:val="en-US"/>
        </w:rPr>
        <w:t xml:space="preserve"> (data fin opcode)</w:t>
      </w:r>
    </w:p>
    <w:p w14:paraId="28D82F38" w14:textId="08982F05" w:rsidR="0000394C" w:rsidRDefault="0000394C" w:rsidP="005F5FF0">
      <w:pPr>
        <w:rPr>
          <w:rFonts w:ascii="Cambria Math" w:hAnsi="Cambria Math"/>
          <w:lang w:val="en-US"/>
        </w:rPr>
      </w:pPr>
    </w:p>
    <w:p w14:paraId="18ABED02" w14:textId="77777777" w:rsidR="0000394C" w:rsidRPr="0000394C" w:rsidRDefault="0000394C" w:rsidP="0000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5B2F41D7" w14:textId="77777777" w:rsidR="0000394C" w:rsidRPr="0000394C" w:rsidRDefault="0000394C" w:rsidP="0000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p>
    <w:p w14:paraId="3EFDC101" w14:textId="77777777" w:rsidR="0000394C" w:rsidRPr="0000394C" w:rsidRDefault="0000394C" w:rsidP="0000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p>
    <w:p w14:paraId="27E20C6C" w14:textId="77777777" w:rsidR="0000394C" w:rsidRPr="0000394C" w:rsidRDefault="0000394C" w:rsidP="0000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p>
    <w:p w14:paraId="26034289" w14:textId="77777777" w:rsidR="0000394C" w:rsidRPr="0000394C" w:rsidRDefault="0000394C" w:rsidP="0000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p>
    <w:p w14:paraId="3663CEB9" w14:textId="77777777" w:rsidR="0000394C" w:rsidRPr="0000394C" w:rsidRDefault="0000394C" w:rsidP="0000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00394C">
        <w:rPr>
          <w:rFonts w:ascii="APL385 Unicode" w:eastAsia="Times New Roman" w:hAnsi="APL385 Unicode" w:cs="Courier New"/>
          <w:color w:val="000000"/>
          <w:sz w:val="20"/>
          <w:szCs w:val="20"/>
          <w:shd w:val="clear" w:color="auto" w:fill="FFFFFF"/>
          <w:lang w:val="en-GB" w:eastAsia="en-GB"/>
        </w:rPr>
        <w:t xml:space="preserve">                                                                                </w:t>
      </w:r>
    </w:p>
    <w:p w14:paraId="2DFE5F28" w14:textId="77777777" w:rsidR="0000394C" w:rsidRPr="0000394C" w:rsidRDefault="0000394C" w:rsidP="0000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00394C">
        <w:rPr>
          <w:rFonts w:ascii="APL385 Unicode" w:eastAsia="Times New Roman" w:hAnsi="APL385 Unicode" w:cs="Courier New"/>
          <w:color w:val="000000"/>
          <w:sz w:val="20"/>
          <w:szCs w:val="20"/>
          <w:shd w:val="clear" w:color="auto" w:fill="FFFFFF"/>
          <w:lang w:val="en-GB" w:eastAsia="en-GB"/>
        </w:rPr>
        <w:t xml:space="preserve">                                                                                </w:t>
      </w:r>
    </w:p>
    <w:p w14:paraId="1295541B" w14:textId="77777777" w:rsidR="0000394C" w:rsidRPr="0000394C" w:rsidRDefault="0000394C" w:rsidP="0000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00394C">
        <w:rPr>
          <w:rFonts w:ascii="APL385 Unicode" w:eastAsia="Times New Roman" w:hAnsi="APL385 Unicode" w:cs="Courier New"/>
          <w:color w:val="000000"/>
          <w:sz w:val="20"/>
          <w:szCs w:val="20"/>
          <w:shd w:val="clear" w:color="auto" w:fill="FFFFFF"/>
          <w:lang w:val="en-GB" w:eastAsia="en-GB"/>
        </w:rPr>
        <w:t xml:space="preserve">                                                                                </w:t>
      </w:r>
    </w:p>
    <w:p w14:paraId="05C849BB" w14:textId="77777777" w:rsidR="0000394C" w:rsidRPr="0000394C" w:rsidRDefault="0000394C" w:rsidP="0000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r w:rsidRPr="0000394C">
        <w:rPr>
          <w:rFonts w:ascii="APL385 Unicode" w:eastAsia="Times New Roman" w:hAnsi="APL385 Unicode" w:cs="Courier New"/>
          <w:color w:val="000000"/>
          <w:sz w:val="20"/>
          <w:szCs w:val="20"/>
          <w:shd w:val="clear" w:color="auto" w:fill="FFFFFF"/>
          <w:lang w:val="en-GB" w:eastAsia="en-GB"/>
        </w:rPr>
        <w:t xml:space="preserve">                                                                                </w:t>
      </w:r>
    </w:p>
    <w:p w14:paraId="6FC14E11" w14:textId="77777777" w:rsidR="0000394C" w:rsidRPr="0000394C" w:rsidRDefault="0000394C" w:rsidP="0000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L385 Unicode" w:eastAsia="Times New Roman" w:hAnsi="APL385 Unicode" w:cs="Courier New"/>
          <w:sz w:val="20"/>
          <w:szCs w:val="20"/>
          <w:lang w:val="en-GB" w:eastAsia="en-GB"/>
        </w:rPr>
      </w:pPr>
    </w:p>
    <w:p w14:paraId="65DCD8C9" w14:textId="77777777" w:rsidR="0000394C" w:rsidRPr="0000394C" w:rsidRDefault="0000394C" w:rsidP="00003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515084B8" w14:textId="77777777" w:rsidR="0000394C" w:rsidRPr="00057DBB" w:rsidRDefault="0000394C" w:rsidP="005F5FF0">
      <w:pPr>
        <w:rPr>
          <w:rFonts w:ascii="Cambria Math" w:hAnsi="Cambria Math"/>
          <w:lang w:val="en-US"/>
        </w:rPr>
      </w:pPr>
    </w:p>
    <w:p w14:paraId="41588189" w14:textId="44CE811F" w:rsidR="0007531E" w:rsidRDefault="0007531E">
      <w:pPr>
        <w:rPr>
          <w:lang w:val="en-US"/>
        </w:rPr>
      </w:pPr>
      <w:r>
        <w:rPr>
          <w:lang w:val="en-US"/>
        </w:rPr>
        <w:br w:type="page"/>
      </w:r>
    </w:p>
    <w:p w14:paraId="461E86AA" w14:textId="77777777" w:rsidR="0007531E" w:rsidRDefault="0007531E" w:rsidP="0007531E">
      <w:pPr>
        <w:rPr>
          <w:lang w:val="en-GB"/>
        </w:rPr>
      </w:pPr>
      <w:r>
        <w:rPr>
          <w:lang w:val="en-GB"/>
        </w:rPr>
        <w:lastRenderedPageBreak/>
        <w:t xml:space="preserve">The rest of this document consists of </w:t>
      </w:r>
      <w:proofErr w:type="spellStart"/>
      <w:r>
        <w:rPr>
          <w:lang w:val="en-GB"/>
        </w:rPr>
        <w:t>Bjørns</w:t>
      </w:r>
      <w:proofErr w:type="spellEnd"/>
      <w:r>
        <w:rPr>
          <w:lang w:val="en-GB"/>
        </w:rPr>
        <w:t xml:space="preserve"> unprocessed notes and a few other snippets of text. Proceed at own risk, a new version will be available shortly.</w:t>
      </w:r>
    </w:p>
    <w:p w14:paraId="275F4E1F" w14:textId="77777777" w:rsidR="00577DC5" w:rsidRPr="009A0776" w:rsidRDefault="00577DC5" w:rsidP="00577DC5">
      <w:pPr>
        <w:pStyle w:val="ListParagraph"/>
        <w:numPr>
          <w:ilvl w:val="0"/>
          <w:numId w:val="2"/>
        </w:numPr>
        <w:rPr>
          <w:lang w:val="en-GB"/>
        </w:rPr>
      </w:pPr>
      <w:r w:rsidRPr="001E1CAC">
        <w:rPr>
          <w:rFonts w:eastAsiaTheme="minorHAnsi"/>
          <w:b/>
          <w:lang w:val="en-GB"/>
        </w:rPr>
        <w:t>White-list and/or Black-list address ranges:</w:t>
      </w:r>
      <w:r>
        <w:rPr>
          <w:lang w:val="en-GB"/>
        </w:rPr>
        <w:t xml:space="preserve"> Support for applications which only wish to service connections made from certain locations.</w:t>
      </w:r>
    </w:p>
    <w:p w14:paraId="0E44C91E" w14:textId="77777777" w:rsidR="00577DC5" w:rsidRDefault="00577DC5" w:rsidP="00577DC5">
      <w:pPr>
        <w:pStyle w:val="ListParagraph"/>
        <w:numPr>
          <w:ilvl w:val="0"/>
          <w:numId w:val="2"/>
        </w:numPr>
        <w:rPr>
          <w:lang w:val="en-GB"/>
        </w:rPr>
      </w:pPr>
      <w:r w:rsidRPr="001E1CAC">
        <w:rPr>
          <w:rFonts w:eastAsiaTheme="minorHAnsi"/>
          <w:b/>
          <w:lang w:val="en-GB"/>
        </w:rPr>
        <w:t xml:space="preserve">Support for </w:t>
      </w:r>
      <w:proofErr w:type="spellStart"/>
      <w:r w:rsidRPr="001E1CAC">
        <w:rPr>
          <w:rFonts w:eastAsiaTheme="minorHAnsi"/>
          <w:b/>
          <w:lang w:val="en-GB"/>
        </w:rPr>
        <w:t>GnuTLS</w:t>
      </w:r>
      <w:proofErr w:type="spellEnd"/>
      <w:r w:rsidRPr="001E1CAC">
        <w:rPr>
          <w:rFonts w:eastAsiaTheme="minorHAnsi"/>
          <w:b/>
          <w:lang w:val="en-GB"/>
        </w:rPr>
        <w:t xml:space="preserve"> 3.4.16.</w:t>
      </w:r>
    </w:p>
    <w:p w14:paraId="7FE443CF" w14:textId="77777777" w:rsidR="00577DC5" w:rsidRDefault="00577DC5" w:rsidP="00577DC5">
      <w:pPr>
        <w:pStyle w:val="ListParagraph"/>
        <w:numPr>
          <w:ilvl w:val="0"/>
          <w:numId w:val="2"/>
        </w:numPr>
        <w:rPr>
          <w:lang w:val="en-GB"/>
        </w:rPr>
      </w:pPr>
      <w:r w:rsidRPr="001E1CAC">
        <w:rPr>
          <w:rFonts w:eastAsiaTheme="minorHAnsi"/>
          <w:b/>
          <w:lang w:val="en-GB"/>
        </w:rPr>
        <w:t>Dynamic loading of secure socket support:</w:t>
      </w:r>
      <w:r>
        <w:rPr>
          <w:lang w:val="en-GB"/>
        </w:rPr>
        <w:t xml:space="preserve"> If you do not use secure sockets, you do not need to install or ship the secure part of Conga with your application.</w:t>
      </w:r>
    </w:p>
    <w:p w14:paraId="730A5A13" w14:textId="77777777" w:rsidR="00577DC5" w:rsidRDefault="00577DC5" w:rsidP="00577DC5">
      <w:pPr>
        <w:pStyle w:val="ListParagraph"/>
        <w:numPr>
          <w:ilvl w:val="0"/>
          <w:numId w:val="2"/>
        </w:numPr>
        <w:rPr>
          <w:lang w:val="en-GB"/>
        </w:rPr>
      </w:pPr>
      <w:r w:rsidRPr="001E1CAC">
        <w:rPr>
          <w:rFonts w:eastAsiaTheme="minorHAnsi"/>
          <w:b/>
          <w:lang w:val="en-GB"/>
        </w:rPr>
        <w:t>Shared Unicode/Classic library:</w:t>
      </w:r>
      <w:r>
        <w:rPr>
          <w:lang w:val="en-GB"/>
        </w:rPr>
        <w:t xml:space="preserve"> The same .so or .</w:t>
      </w:r>
      <w:proofErr w:type="spellStart"/>
      <w:r>
        <w:rPr>
          <w:lang w:val="en-GB"/>
        </w:rPr>
        <w:t>dll</w:t>
      </w:r>
      <w:proofErr w:type="spellEnd"/>
      <w:r>
        <w:rPr>
          <w:lang w:val="en-GB"/>
        </w:rPr>
        <w:t xml:space="preserve"> file is used by Classic and Unicode versions of Conga (32 and 64 bit are still separate). </w:t>
      </w:r>
    </w:p>
    <w:p w14:paraId="6F2E9119" w14:textId="77777777" w:rsidR="00577DC5" w:rsidRDefault="00577DC5" w:rsidP="00577DC5">
      <w:pPr>
        <w:pStyle w:val="ListParagraph"/>
        <w:numPr>
          <w:ilvl w:val="0"/>
          <w:numId w:val="2"/>
        </w:numPr>
        <w:rPr>
          <w:lang w:val="en-GB"/>
        </w:rPr>
      </w:pPr>
      <w:r w:rsidRPr="009A0776">
        <w:rPr>
          <w:b/>
          <w:lang w:val="en-GB"/>
        </w:rPr>
        <w:t>Simpler conf</w:t>
      </w:r>
      <w:r>
        <w:rPr>
          <w:b/>
          <w:lang w:val="en-GB"/>
        </w:rPr>
        <w:t>ig</w:t>
      </w:r>
      <w:r w:rsidRPr="009A0776">
        <w:rPr>
          <w:b/>
          <w:lang w:val="en-GB"/>
        </w:rPr>
        <w:t>uration</w:t>
      </w:r>
      <w:r w:rsidRPr="001E1CAC">
        <w:rPr>
          <w:rFonts w:eastAsiaTheme="minorHAnsi"/>
          <w:b/>
          <w:lang w:val="en-GB"/>
        </w:rPr>
        <w:t>:</w:t>
      </w:r>
      <w:r>
        <w:rPr>
          <w:lang w:val="en-GB"/>
        </w:rPr>
        <w:t xml:space="preserve"> By default, Conga libraries are always loaded from the folder where the interpreter executable is located, bypassing the need for LIBPATH or similar environment variables.</w:t>
      </w:r>
    </w:p>
    <w:p w14:paraId="68815235" w14:textId="77777777" w:rsidR="00577DC5" w:rsidRDefault="00577DC5" w:rsidP="00577DC5">
      <w:pPr>
        <w:pStyle w:val="ListParagraph"/>
        <w:numPr>
          <w:ilvl w:val="0"/>
          <w:numId w:val="2"/>
        </w:numPr>
        <w:rPr>
          <w:lang w:val="en-GB"/>
        </w:rPr>
      </w:pPr>
      <w:r w:rsidRPr="001E1CAC">
        <w:rPr>
          <w:b/>
          <w:lang w:val="en-GB"/>
        </w:rPr>
        <w:t xml:space="preserve">A numeric </w:t>
      </w:r>
      <w:r w:rsidRPr="001E1CAC">
        <w:rPr>
          <w:b/>
          <w:i/>
          <w:lang w:val="en-GB"/>
        </w:rPr>
        <w:t>Version</w:t>
      </w:r>
      <w:r w:rsidRPr="001E1CAC">
        <w:rPr>
          <w:b/>
          <w:lang w:val="en-GB"/>
        </w:rPr>
        <w:t xml:space="preserve"> property:</w:t>
      </w:r>
      <w:r>
        <w:rPr>
          <w:lang w:val="en-GB"/>
        </w:rPr>
        <w:t xml:space="preserve"> Makes it easier to write applications that need to know which version of Conga they have available.</w:t>
      </w:r>
    </w:p>
    <w:p w14:paraId="443BAB46" w14:textId="77777777" w:rsidR="00577DC5" w:rsidRPr="00826B0C" w:rsidRDefault="00577DC5" w:rsidP="00577DC5">
      <w:pPr>
        <w:pStyle w:val="ListParagraph"/>
        <w:numPr>
          <w:ilvl w:val="0"/>
          <w:numId w:val="2"/>
        </w:numPr>
        <w:rPr>
          <w:ins w:id="64" w:author="Brian Becker" w:date="2017-04-30T18:27:00Z"/>
          <w:rFonts w:cstheme="minorHAnsi"/>
          <w:lang w:val="en-GB"/>
        </w:rPr>
      </w:pPr>
      <w:r w:rsidRPr="001E1CAC">
        <w:rPr>
          <w:rFonts w:eastAsiaTheme="minorHAnsi"/>
          <w:b/>
          <w:lang w:val="en-GB"/>
        </w:rPr>
        <w:t>Experimental UDP support:</w:t>
      </w:r>
      <w:r>
        <w:rPr>
          <w:lang w:val="en-GB"/>
        </w:rPr>
        <w:t xml:space="preserve"> Undocumented; contact </w:t>
      </w:r>
      <w:r>
        <w:fldChar w:fldCharType="begin"/>
      </w:r>
      <w:r w:rsidRPr="00AB5EEE">
        <w:rPr>
          <w:lang w:val="en-GB"/>
          <w:rPrChange w:id="65" w:author="Morten Kromberg" w:date="2017-05-01T08:31:00Z">
            <w:rPr/>
          </w:rPrChange>
        </w:rPr>
        <w:instrText xml:space="preserve"> HYPERLINK "mailto:support@dyalog.com" </w:instrText>
      </w:r>
      <w:r>
        <w:fldChar w:fldCharType="separate"/>
      </w:r>
      <w:r w:rsidRPr="00603A2C">
        <w:rPr>
          <w:rStyle w:val="Hyperlink"/>
          <w:lang w:val="en-GB"/>
        </w:rPr>
        <w:t>support@dyalog.com</w:t>
      </w:r>
      <w:r>
        <w:rPr>
          <w:rStyle w:val="Hyperlink"/>
          <w:lang w:val="en-GB"/>
        </w:rPr>
        <w:fldChar w:fldCharType="end"/>
      </w:r>
      <w:r>
        <w:rPr>
          <w:lang w:val="en-GB"/>
        </w:rPr>
        <w:t xml:space="preserve"> for more information.</w:t>
      </w:r>
    </w:p>
    <w:p w14:paraId="78DAF4FD" w14:textId="57CAA36B" w:rsidR="00577DC5" w:rsidRPr="00577DC5" w:rsidRDefault="00577DC5" w:rsidP="00577DC5">
      <w:pPr>
        <w:pStyle w:val="ListParagraph"/>
        <w:numPr>
          <w:ilvl w:val="0"/>
          <w:numId w:val="2"/>
        </w:numPr>
        <w:rPr>
          <w:rFonts w:cstheme="minorHAnsi"/>
          <w:lang w:val="en-GB"/>
        </w:rPr>
      </w:pPr>
      <w:ins w:id="66" w:author="Brian Becker" w:date="2017-04-30T18:28:00Z">
        <w:del w:id="67" w:author="Morten Kromberg" w:date="2017-05-01T08:31:00Z">
          <w:r w:rsidRPr="00826B0C" w:rsidDel="00AB5EEE">
            <w:rPr>
              <w:rFonts w:cstheme="minorHAnsi"/>
              <w:b/>
              <w:lang w:val="en-GB" w:eastAsia="ja-JP"/>
              <w:rPrChange w:id="68" w:author="Brian Becker" w:date="2017-04-30T18:28:00Z">
                <w:rPr>
                  <w:rFonts w:ascii="Cambria Math" w:hAnsi="Cambria Math"/>
                  <w:b/>
                  <w:lang w:val="en-GB" w:eastAsia="ja-JP"/>
                </w:rPr>
              </w:rPrChange>
            </w:rPr>
            <w:delText>New</w:delText>
          </w:r>
        </w:del>
      </w:ins>
      <w:ins w:id="69" w:author="Brian Becker" w:date="2017-04-30T18:29:00Z">
        <w:del w:id="70" w:author="Morten Kromberg" w:date="2017-05-01T08:31:00Z">
          <w:r w:rsidDel="00AB5EEE">
            <w:rPr>
              <w:rFonts w:cstheme="minorHAnsi"/>
              <w:b/>
              <w:lang w:val="en-GB" w:eastAsia="ja-JP"/>
            </w:rPr>
            <w:delText xml:space="preserve">ly </w:delText>
          </w:r>
        </w:del>
      </w:ins>
      <w:ins w:id="71" w:author="Morten Kromberg" w:date="2017-05-01T08:49:00Z">
        <w:r>
          <w:rPr>
            <w:rFonts w:cstheme="minorHAnsi"/>
            <w:b/>
            <w:lang w:val="en-GB" w:eastAsia="ja-JP"/>
          </w:rPr>
          <w:t>Numerous</w:t>
        </w:r>
      </w:ins>
      <w:ins w:id="72" w:author="Morten Kromberg" w:date="2017-05-01T08:31:00Z">
        <w:r>
          <w:rPr>
            <w:rFonts w:cstheme="minorHAnsi"/>
            <w:b/>
            <w:lang w:val="en-GB" w:eastAsia="ja-JP"/>
          </w:rPr>
          <w:t xml:space="preserve"> new samples and tools</w:t>
        </w:r>
      </w:ins>
      <w:ins w:id="73" w:author="Brian Becker" w:date="2017-04-30T18:29:00Z">
        <w:del w:id="74" w:author="Morten Kromberg" w:date="2017-05-01T08:31:00Z">
          <w:r w:rsidDel="00AB5EEE">
            <w:rPr>
              <w:rFonts w:cstheme="minorHAnsi"/>
              <w:b/>
              <w:lang w:val="en-GB" w:eastAsia="ja-JP"/>
            </w:rPr>
            <w:delText>organized sample and utility folders</w:delText>
          </w:r>
        </w:del>
      </w:ins>
      <w:ins w:id="75" w:author="Morten Kromberg" w:date="2017-05-01T08:49:00Z">
        <w:r>
          <w:rPr>
            <w:rFonts w:cstheme="minorHAnsi"/>
            <w:b/>
            <w:lang w:val="en-GB" w:eastAsia="ja-JP"/>
          </w:rPr>
          <w:t>.</w:t>
        </w:r>
      </w:ins>
      <w:ins w:id="76" w:author="Brian Becker" w:date="2017-04-30T18:29:00Z">
        <w:del w:id="77" w:author="Morten Kromberg" w:date="2017-05-01T08:49:00Z">
          <w:r w:rsidDel="0080047C">
            <w:rPr>
              <w:rFonts w:cstheme="minorHAnsi"/>
              <w:b/>
              <w:lang w:val="en-GB" w:eastAsia="ja-JP"/>
            </w:rPr>
            <w:delText>:</w:delText>
          </w:r>
        </w:del>
        <w:r>
          <w:rPr>
            <w:rFonts w:cstheme="minorHAnsi"/>
            <w:b/>
            <w:lang w:val="en-GB" w:eastAsia="ja-JP"/>
          </w:rPr>
          <w:t xml:space="preserve"> </w:t>
        </w:r>
      </w:ins>
      <w:ins w:id="78" w:author="Brian Becker" w:date="2017-04-30T18:33:00Z">
        <w:r>
          <w:rPr>
            <w:rFonts w:cstheme="minorHAnsi"/>
            <w:lang w:val="en-GB" w:eastAsia="ja-JP"/>
          </w:rPr>
          <w:t xml:space="preserve"> </w:t>
        </w:r>
        <w:del w:id="79" w:author="Morten Kromberg" w:date="2017-05-01T08:49:00Z">
          <w:r w:rsidDel="00653E66">
            <w:rPr>
              <w:rFonts w:cstheme="minorHAnsi"/>
              <w:lang w:val="en-GB" w:eastAsia="ja-JP"/>
            </w:rPr>
            <w:delText xml:space="preserve">New samples are found in the Samples/Conga folders and utilities are found in the </w:delText>
          </w:r>
        </w:del>
      </w:ins>
      <w:ins w:id="80" w:author="Brian Becker" w:date="2017-04-30T18:34:00Z">
        <w:del w:id="81" w:author="Morten Kromberg" w:date="2017-05-01T08:49:00Z">
          <w:r w:rsidDel="00653E66">
            <w:rPr>
              <w:rFonts w:cstheme="minorHAnsi"/>
              <w:lang w:val="en-GB" w:eastAsia="ja-JP"/>
            </w:rPr>
            <w:delText>Library/Conga folder.</w:delText>
          </w:r>
        </w:del>
      </w:ins>
    </w:p>
    <w:p w14:paraId="659D8C97" w14:textId="77777777" w:rsidR="00B01E27" w:rsidRDefault="00B01E27" w:rsidP="00B01E27">
      <w:pPr>
        <w:rPr>
          <w:lang w:val="en-US"/>
        </w:rPr>
      </w:pPr>
    </w:p>
    <w:p w14:paraId="4A9FC088" w14:textId="77777777" w:rsidR="00CA22FD" w:rsidRPr="00CA22FD" w:rsidRDefault="00CA22FD" w:rsidP="00B01E27">
      <w:pPr>
        <w:pStyle w:val="Heading2"/>
        <w:rPr>
          <w:lang w:val="en-GB"/>
        </w:rPr>
      </w:pPr>
    </w:p>
    <w:p w14:paraId="2B032434" w14:textId="77777777" w:rsidR="00FB2F69" w:rsidRDefault="00FB2F69" w:rsidP="001E1CAC">
      <w:pPr>
        <w:rPr>
          <w:lang w:val="en-GB"/>
        </w:rPr>
      </w:pPr>
    </w:p>
    <w:p w14:paraId="3290B6EF" w14:textId="77777777" w:rsidR="00F666B8" w:rsidRDefault="00D147CB" w:rsidP="00D147CB">
      <w:pPr>
        <w:pStyle w:val="Heading2"/>
        <w:rPr>
          <w:lang w:val="en-US"/>
        </w:rPr>
      </w:pPr>
      <w:r>
        <w:rPr>
          <w:lang w:val="en-US"/>
        </w:rPr>
        <w:t>Version</w:t>
      </w:r>
    </w:p>
    <w:p w14:paraId="74C6B2B5" w14:textId="77777777" w:rsidR="00D00014" w:rsidRDefault="00D147CB" w:rsidP="00D00014">
      <w:pPr>
        <w:rPr>
          <w:lang w:val="en-US"/>
        </w:rPr>
      </w:pPr>
      <w:r>
        <w:rPr>
          <w:lang w:val="en-US"/>
        </w:rPr>
        <w:t>New function to return the version of Conga as an integer 30001334</w:t>
      </w:r>
      <w:r w:rsidR="00D00014">
        <w:rPr>
          <w:lang w:val="en-US"/>
        </w:rPr>
        <w:t xml:space="preserve">, if an three element 4 bytes </w:t>
      </w:r>
      <w:proofErr w:type="spellStart"/>
      <w:r w:rsidR="00D00014">
        <w:rPr>
          <w:lang w:val="en-US"/>
        </w:rPr>
        <w:t>interger</w:t>
      </w:r>
      <w:proofErr w:type="spellEnd"/>
      <w:r w:rsidR="00D00014">
        <w:rPr>
          <w:lang w:val="en-US"/>
        </w:rPr>
        <w:t xml:space="preserve"> vector is pass it is filled out with the same numbers.</w:t>
      </w:r>
    </w:p>
    <w:p w14:paraId="05C2B953" w14:textId="77777777" w:rsidR="00D147CB" w:rsidRDefault="000601F9" w:rsidP="001E1CAC">
      <w:pPr>
        <w:pStyle w:val="Heading2"/>
        <w:rPr>
          <w:lang w:val="en-US"/>
        </w:rPr>
      </w:pPr>
      <w:r>
        <w:rPr>
          <w:lang w:val="en-US"/>
        </w:rPr>
        <w:t>Secure Features</w:t>
      </w:r>
    </w:p>
    <w:p w14:paraId="1A4C6A77" w14:textId="77777777" w:rsidR="000601F9" w:rsidRDefault="000601F9" w:rsidP="000601F9">
      <w:pPr>
        <w:rPr>
          <w:lang w:val="en-US"/>
        </w:rPr>
      </w:pPr>
      <w:r>
        <w:rPr>
          <w:lang w:val="en-US"/>
        </w:rPr>
        <w:t xml:space="preserve">Secure sockets are now built upon </w:t>
      </w:r>
      <w:proofErr w:type="spellStart"/>
      <w:r>
        <w:rPr>
          <w:lang w:val="en-US"/>
        </w:rPr>
        <w:t>GnuTLS</w:t>
      </w:r>
      <w:proofErr w:type="spellEnd"/>
      <w:r>
        <w:rPr>
          <w:lang w:val="en-US"/>
        </w:rPr>
        <w:t xml:space="preserve"> version 3.4.16. Internal details of how certificates are handed have changed significantly, but there should be no visible ling has changed but I hope it looks the same from the APL Side. One new thing is it is now possible to you certificates in the Microsoft Certificate store for Servers. Added Server Name </w:t>
      </w:r>
      <w:proofErr w:type="spellStart"/>
      <w:r>
        <w:rPr>
          <w:lang w:val="en-US"/>
        </w:rPr>
        <w:t>Indicaction</w:t>
      </w:r>
      <w:proofErr w:type="spellEnd"/>
      <w:r>
        <w:rPr>
          <w:lang w:val="en-US"/>
        </w:rPr>
        <w:t>, Session Tickets. No changes on the APL Side.</w:t>
      </w:r>
    </w:p>
    <w:p w14:paraId="009D0B62" w14:textId="77777777" w:rsidR="000601F9" w:rsidRDefault="000601F9" w:rsidP="00D147CB">
      <w:pPr>
        <w:rPr>
          <w:lang w:val="en-US"/>
        </w:rPr>
      </w:pPr>
    </w:p>
    <w:p w14:paraId="23CA7244" w14:textId="77777777" w:rsidR="00D147CB" w:rsidRDefault="00D147CB" w:rsidP="00D147CB">
      <w:pPr>
        <w:pStyle w:val="Heading2"/>
        <w:rPr>
          <w:lang w:val="en-US"/>
        </w:rPr>
      </w:pPr>
      <w:proofErr w:type="spellStart"/>
      <w:r>
        <w:rPr>
          <w:lang w:val="en-US"/>
        </w:rPr>
        <w:t>Serverside</w:t>
      </w:r>
      <w:proofErr w:type="spellEnd"/>
    </w:p>
    <w:p w14:paraId="288E4F02" w14:textId="77777777" w:rsidR="00E47D30" w:rsidRDefault="00E47D30" w:rsidP="00E47D30">
      <w:pPr>
        <w:pStyle w:val="Heading3"/>
        <w:rPr>
          <w:lang w:val="en-US"/>
        </w:rPr>
      </w:pPr>
      <w:r>
        <w:rPr>
          <w:lang w:val="en-US"/>
        </w:rPr>
        <w:t>Endpoints</w:t>
      </w:r>
      <w:r w:rsidR="00F8006A">
        <w:rPr>
          <w:lang w:val="en-US"/>
        </w:rPr>
        <w:t xml:space="preserve"> {</w:t>
      </w:r>
      <w:proofErr w:type="spellStart"/>
      <w:r w:rsidR="00F8006A">
        <w:rPr>
          <w:lang w:val="en-US"/>
        </w:rPr>
        <w:t>Overhaul.dyalog|TestEndpoints</w:t>
      </w:r>
      <w:proofErr w:type="spellEnd"/>
      <w:r w:rsidR="00F8006A">
        <w:rPr>
          <w:lang w:val="en-US"/>
        </w:rPr>
        <w:t>}</w:t>
      </w:r>
    </w:p>
    <w:p w14:paraId="7679B675" w14:textId="77777777" w:rsidR="00E47D30" w:rsidRDefault="00E47D30" w:rsidP="00E47D30">
      <w:pPr>
        <w:rPr>
          <w:lang w:val="en-US"/>
        </w:rPr>
      </w:pPr>
      <w:r>
        <w:rPr>
          <w:lang w:val="en-US"/>
        </w:rPr>
        <w:t>We cannot restrict incoming connection based on the IP address they are originating from. Endpoints can be specified on the form:</w:t>
      </w:r>
    </w:p>
    <w:p w14:paraId="3659ADF0" w14:textId="77777777" w:rsidR="00E47D30" w:rsidRPr="00E47D30"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w:t>
      </w:r>
    </w:p>
    <w:p w14:paraId="2972A2FC" w14:textId="77777777" w:rsidR="00E47D30" w:rsidRPr="00E47D30"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 ┌→────────┐ ┌→──────────────────────────────────────────────────────────────────────────────────────────────────────┐ │</w:t>
      </w:r>
    </w:p>
    <w:p w14:paraId="2DE36C5F" w14:textId="77777777" w:rsidR="00E47D30" w:rsidRPr="00E47D30"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 │Endpoints│ │ ┌→────────────────────────────────────────────────────────────────────┐ ┌→──────────────────────────┐ │ │</w:t>
      </w:r>
    </w:p>
    <w:p w14:paraId="08C155A7" w14:textId="77777777" w:rsidR="00E47D30" w:rsidRPr="00E47D30"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 └─────────┘ │ │ ┌→───┐ ┌→─────────────────────────────────────────────────────────┐ │ │ ┌→───┐ ┌→───────────────┐ │ │ │</w:t>
      </w:r>
    </w:p>
    <w:p w14:paraId="7BFF92AC" w14:textId="77777777" w:rsidR="00E47D30" w:rsidRPr="00E47D30"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             │ │ │IPv6│ │fe80::d189:fd4:7003:a0a3/120,fe80::9df3:f956:84f5:12ab/120│ │ │ │IPv4│ │192.168.202.1/24│ │ │ │</w:t>
      </w:r>
    </w:p>
    <w:p w14:paraId="16AADABB" w14:textId="77777777" w:rsidR="00E47D30" w:rsidRPr="00E47D30"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             │ │ └────┘ └──────────────────────────────────────────────────────────┘ │ │ └────┘ └────────────────┘ │ │ │</w:t>
      </w:r>
    </w:p>
    <w:p w14:paraId="3395F05B" w14:textId="77777777" w:rsidR="00E47D30" w:rsidRPr="00E47D30"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             │ └─────────────────────────────────────────────────────────────────────┘ └───────────────────────────┘ │ │</w:t>
      </w:r>
    </w:p>
    <w:p w14:paraId="1A32A449" w14:textId="77777777" w:rsidR="00E47D30" w:rsidRPr="00E47D30"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             └───────────────────────────────────────────────────────────────────────────────────────────────────────┘ │</w:t>
      </w:r>
    </w:p>
    <w:p w14:paraId="23D5341A" w14:textId="77777777" w:rsidR="001B2D3F" w:rsidRDefault="00E47D30" w:rsidP="00E47D30">
      <w:pPr>
        <w:spacing w:after="100" w:afterAutospacing="1" w:line="240" w:lineRule="auto"/>
        <w:contextualSpacing/>
        <w:rPr>
          <w:rFonts w:ascii="APL385 Unicode" w:hAnsi="APL385 Unicode"/>
          <w:sz w:val="12"/>
          <w:szCs w:val="12"/>
          <w:lang w:val="en-US"/>
        </w:rPr>
      </w:pPr>
      <w:r w:rsidRPr="00E47D30">
        <w:rPr>
          <w:rFonts w:ascii="APL385 Unicode" w:hAnsi="APL385 Unicode"/>
          <w:sz w:val="12"/>
          <w:szCs w:val="12"/>
          <w:lang w:val="en-US"/>
        </w:rPr>
        <w:t>└───────────────────────────────────────────────────────────────────────────────────────────────────────────────────────┘</w:t>
      </w:r>
    </w:p>
    <w:p w14:paraId="453C8A09" w14:textId="77777777" w:rsidR="00E47D30" w:rsidRDefault="00E47D30" w:rsidP="00E47D30">
      <w:pPr>
        <w:spacing w:after="100" w:afterAutospacing="1" w:line="240" w:lineRule="auto"/>
        <w:contextualSpacing/>
        <w:rPr>
          <w:rFonts w:ascii="APL385 Unicode" w:hAnsi="APL385 Unicode"/>
          <w:sz w:val="12"/>
          <w:szCs w:val="12"/>
          <w:lang w:val="en-US"/>
        </w:rPr>
      </w:pPr>
    </w:p>
    <w:p w14:paraId="3E8844C6" w14:textId="77777777" w:rsidR="00E47D30" w:rsidRDefault="00E47D30" w:rsidP="00E47D30">
      <w:pPr>
        <w:rPr>
          <w:lang w:val="en-US"/>
        </w:rPr>
      </w:pPr>
      <w:r>
        <w:rPr>
          <w:lang w:val="en-US"/>
        </w:rPr>
        <w:lastRenderedPageBreak/>
        <w:t xml:space="preserve">One Ipv6 section and one IPv4 section with a list of </w:t>
      </w:r>
      <w:proofErr w:type="spellStart"/>
      <w:r>
        <w:rPr>
          <w:lang w:val="en-US"/>
        </w:rPr>
        <w:t>ipaddress</w:t>
      </w:r>
      <w:proofErr w:type="spellEnd"/>
      <w:r>
        <w:rPr>
          <w:lang w:val="en-US"/>
        </w:rPr>
        <w:t xml:space="preserve"> and size.</w:t>
      </w:r>
    </w:p>
    <w:p w14:paraId="0CC3410A" w14:textId="77777777" w:rsidR="00D00014" w:rsidRDefault="00D00014" w:rsidP="00E47D30">
      <w:pPr>
        <w:rPr>
          <w:lang w:val="en-US"/>
        </w:rPr>
      </w:pPr>
      <w:r>
        <w:rPr>
          <w:lang w:val="en-US"/>
        </w:rPr>
        <w:t xml:space="preserve">We have two sets of Endpoints </w:t>
      </w:r>
      <w:proofErr w:type="spellStart"/>
      <w:r>
        <w:rPr>
          <w:lang w:val="en-US"/>
        </w:rPr>
        <w:t>AllowEndpoints</w:t>
      </w:r>
      <w:proofErr w:type="spellEnd"/>
      <w:r>
        <w:rPr>
          <w:lang w:val="en-US"/>
        </w:rPr>
        <w:t xml:space="preserve"> and </w:t>
      </w:r>
      <w:proofErr w:type="spellStart"/>
      <w:r>
        <w:rPr>
          <w:lang w:val="en-US"/>
        </w:rPr>
        <w:t>DenyEndpoints</w:t>
      </w:r>
      <w:proofErr w:type="spellEnd"/>
      <w:r>
        <w:rPr>
          <w:lang w:val="en-US"/>
        </w:rPr>
        <w:t xml:space="preserve">, that can specified when a server is started. </w:t>
      </w:r>
      <w:proofErr w:type="spellStart"/>
      <w:r>
        <w:rPr>
          <w:lang w:val="en-US"/>
        </w:rPr>
        <w:t>Srv</w:t>
      </w:r>
      <w:proofErr w:type="spellEnd"/>
      <w:r>
        <w:rPr>
          <w:lang w:val="en-US"/>
        </w:rPr>
        <w:t xml:space="preserve">. If incoming connection address is present in </w:t>
      </w:r>
      <w:proofErr w:type="spellStart"/>
      <w:r>
        <w:rPr>
          <w:lang w:val="en-US"/>
        </w:rPr>
        <w:t>AllowEndpoints</w:t>
      </w:r>
      <w:proofErr w:type="spellEnd"/>
      <w:r>
        <w:rPr>
          <w:lang w:val="en-US"/>
        </w:rPr>
        <w:t xml:space="preserve"> and </w:t>
      </w:r>
      <w:proofErr w:type="spellStart"/>
      <w:r>
        <w:rPr>
          <w:lang w:val="en-US"/>
        </w:rPr>
        <w:t>AllowEndpoints</w:t>
      </w:r>
      <w:proofErr w:type="spellEnd"/>
      <w:r>
        <w:rPr>
          <w:lang w:val="en-US"/>
        </w:rPr>
        <w:t xml:space="preserve"> is specified it is allowed in unless </w:t>
      </w:r>
      <w:proofErr w:type="spellStart"/>
      <w:r>
        <w:rPr>
          <w:lang w:val="en-US"/>
        </w:rPr>
        <w:t>DenyEndpoints</w:t>
      </w:r>
      <w:proofErr w:type="spellEnd"/>
      <w:r>
        <w:rPr>
          <w:lang w:val="en-US"/>
        </w:rPr>
        <w:t xml:space="preserve"> is specified and the incoming endpoint is in the deny list.</w:t>
      </w:r>
    </w:p>
    <w:p w14:paraId="22FE6E02" w14:textId="77777777" w:rsidR="000A20D2" w:rsidRPr="000A20D2" w:rsidRDefault="000A20D2" w:rsidP="000A20D2">
      <w:pPr>
        <w:pStyle w:val="Heading3"/>
        <w:rPr>
          <w:lang w:val="en-US"/>
        </w:rPr>
      </w:pPr>
      <w:r>
        <w:rPr>
          <w:lang w:val="en-US"/>
        </w:rPr>
        <w:t>UDP</w:t>
      </w:r>
      <w:r w:rsidR="00E60483">
        <w:rPr>
          <w:lang w:val="en-US"/>
        </w:rPr>
        <w:t xml:space="preserve"> {</w:t>
      </w:r>
      <w:proofErr w:type="spellStart"/>
      <w:r w:rsidR="00E60483">
        <w:rPr>
          <w:lang w:val="en-US"/>
        </w:rPr>
        <w:t>Overhaul.dyalog|TestUDPSimple</w:t>
      </w:r>
      <w:proofErr w:type="spellEnd"/>
      <w:r w:rsidR="00E60483">
        <w:rPr>
          <w:lang w:val="en-US"/>
        </w:rPr>
        <w:t>}</w:t>
      </w:r>
    </w:p>
    <w:p w14:paraId="15CF056A" w14:textId="77777777" w:rsidR="00385FBC" w:rsidRDefault="00862747" w:rsidP="005C67B7">
      <w:pPr>
        <w:rPr>
          <w:lang w:val="en-US"/>
        </w:rPr>
      </w:pPr>
      <w:r>
        <w:rPr>
          <w:lang w:val="en-US"/>
        </w:rPr>
        <w:t>Not completed yet.</w:t>
      </w:r>
    </w:p>
    <w:p w14:paraId="420F804F" w14:textId="77777777" w:rsidR="00DC2B1E" w:rsidRDefault="00DC2B1E" w:rsidP="001E1CAC">
      <w:pPr>
        <w:pStyle w:val="Heading1"/>
        <w:rPr>
          <w:lang w:val="en-US"/>
        </w:rPr>
      </w:pPr>
      <w:r>
        <w:rPr>
          <w:lang w:val="en-US"/>
        </w:rPr>
        <w:t>Internals</w:t>
      </w:r>
    </w:p>
    <w:p w14:paraId="67BA3781" w14:textId="77777777" w:rsidR="00DC2B1E" w:rsidRPr="009A0776" w:rsidRDefault="00DC2B1E" w:rsidP="001E1CAC">
      <w:pPr>
        <w:rPr>
          <w:lang w:val="en-US"/>
        </w:rPr>
      </w:pPr>
      <w:r>
        <w:rPr>
          <w:lang w:val="en-US"/>
        </w:rPr>
        <w:t>A number of changes have been made to the way we build and load the Conga libraries. These changes should be invisible to the vast majority of users, but there may be situations where the following information is valuable when building distribution packages which include Conga – or when troubleshooting.</w:t>
      </w:r>
    </w:p>
    <w:p w14:paraId="6DF043C6" w14:textId="77777777" w:rsidR="00DC2B1E" w:rsidRPr="00E0569D" w:rsidRDefault="000601F9" w:rsidP="00DC2B1E">
      <w:pPr>
        <w:pStyle w:val="Heading2"/>
        <w:rPr>
          <w:lang w:val="en-US"/>
        </w:rPr>
      </w:pPr>
      <w:r>
        <w:rPr>
          <w:lang w:val="en-US"/>
        </w:rPr>
        <w:t>Unicode and Classic Share the Same Libraries</w:t>
      </w:r>
    </w:p>
    <w:p w14:paraId="3565030F" w14:textId="77777777" w:rsidR="000601F9" w:rsidRDefault="000601F9" w:rsidP="009A0776">
      <w:pPr>
        <w:rPr>
          <w:lang w:val="en-US"/>
        </w:rPr>
      </w:pPr>
      <w:r>
        <w:rPr>
          <w:lang w:val="en-US"/>
        </w:rPr>
        <w:t xml:space="preserve">For any given platform, there is only one DLL which can be shared by Classic and Unicode interpreters. Under Microsoft Windows, the DLL will be named </w:t>
      </w:r>
      <w:r w:rsidR="00DC2B1E">
        <w:rPr>
          <w:lang w:val="en-US"/>
        </w:rPr>
        <w:t>conga30_32</w:t>
      </w:r>
      <w:r>
        <w:rPr>
          <w:lang w:val="en-US"/>
        </w:rPr>
        <w:t>.dll</w:t>
      </w:r>
      <w:r w:rsidR="00DC2B1E">
        <w:rPr>
          <w:lang w:val="en-US"/>
        </w:rPr>
        <w:t xml:space="preserve"> </w:t>
      </w:r>
      <w:r>
        <w:rPr>
          <w:lang w:val="en-US"/>
        </w:rPr>
        <w:t>or conga30_64.dll, depending on whether the platform is 32 or 64 bits. On all other platforms, the file extension will be “.so” rather than ”.</w:t>
      </w:r>
      <w:proofErr w:type="spellStart"/>
      <w:r>
        <w:rPr>
          <w:lang w:val="en-US"/>
        </w:rPr>
        <w:t>dll</w:t>
      </w:r>
      <w:proofErr w:type="spellEnd"/>
      <w:r>
        <w:rPr>
          <w:lang w:val="en-US"/>
        </w:rPr>
        <w:t xml:space="preserve">”. </w:t>
      </w:r>
    </w:p>
    <w:p w14:paraId="7F33214D" w14:textId="77777777" w:rsidR="00DC2B1E" w:rsidRDefault="000601F9" w:rsidP="009A0776">
      <w:pPr>
        <w:rPr>
          <w:lang w:val="en-US"/>
        </w:rPr>
      </w:pPr>
      <w:r>
        <w:rPr>
          <w:lang w:val="en-US"/>
        </w:rPr>
        <w:t>When distributing applications based on Dyalog APL, this library should be located in the same folder as the interpreter.</w:t>
      </w:r>
    </w:p>
    <w:p w14:paraId="6791726B" w14:textId="77777777" w:rsidR="00DC2B1E" w:rsidRDefault="000601F9" w:rsidP="00DC2B1E">
      <w:pPr>
        <w:pStyle w:val="Heading2"/>
        <w:rPr>
          <w:lang w:val="en-US"/>
        </w:rPr>
      </w:pPr>
      <w:r>
        <w:rPr>
          <w:lang w:val="en-US"/>
        </w:rPr>
        <w:t>Secure Libraries</w:t>
      </w:r>
    </w:p>
    <w:p w14:paraId="51DF5EFE" w14:textId="6B5C53D9" w:rsidR="000601F9" w:rsidRDefault="000601F9" w:rsidP="00DC2B1E">
      <w:pPr>
        <w:rPr>
          <w:ins w:id="82" w:author="Morten Kromberg" w:date="2017-05-01T09:46:00Z"/>
          <w:lang w:val="en-US"/>
        </w:rPr>
      </w:pPr>
      <w:r>
        <w:rPr>
          <w:lang w:val="en-US"/>
        </w:rPr>
        <w:t>Support for secure communications is provided by a library named either conga30ssl32 or conga30ssl64, with an extension appropriate for the platform (.</w:t>
      </w:r>
      <w:proofErr w:type="spellStart"/>
      <w:r>
        <w:rPr>
          <w:lang w:val="en-US"/>
        </w:rPr>
        <w:t>dll</w:t>
      </w:r>
      <w:proofErr w:type="spellEnd"/>
      <w:r>
        <w:rPr>
          <w:lang w:val="en-US"/>
        </w:rPr>
        <w:t xml:space="preserve"> or .so). In Conga 3.0, the secure socket library is loaded dynamically, on the first use of secure features. If you do not use secure features, you no longer need to ship this library with your application. If you do need secure features, make sure this library is in the same folder as the main Conga library.</w:t>
      </w:r>
    </w:p>
    <w:p w14:paraId="50098CF0" w14:textId="51A8BE95" w:rsidR="002218F3" w:rsidRPr="002218F3" w:rsidRDefault="002218F3">
      <w:pPr>
        <w:pStyle w:val="ListParagraph"/>
        <w:numPr>
          <w:ilvl w:val="0"/>
          <w:numId w:val="2"/>
        </w:numPr>
        <w:rPr>
          <w:lang w:val="en-US"/>
        </w:rPr>
        <w:pPrChange w:id="83" w:author="Morten Kromberg" w:date="2017-05-01T09:46:00Z">
          <w:pPr/>
        </w:pPrChange>
      </w:pPr>
      <w:ins w:id="84" w:author="Morten Kromberg" w:date="2017-05-01T09:46:00Z">
        <w:r w:rsidRPr="002218F3">
          <w:rPr>
            <w:lang w:val="en-US"/>
          </w:rPr>
          <w:t>New Samples</w:t>
        </w:r>
      </w:ins>
    </w:p>
    <w:p w14:paraId="014C143D" w14:textId="77777777" w:rsidR="00DC2B1E" w:rsidRPr="005C67B7" w:rsidRDefault="00DC2B1E" w:rsidP="005C67B7">
      <w:pPr>
        <w:rPr>
          <w:lang w:val="en-US"/>
        </w:rPr>
      </w:pPr>
    </w:p>
    <w:sectPr w:rsidR="00DC2B1E" w:rsidRPr="005C67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L385 Unicode">
    <w:panose1 w:val="020B0709000202000203"/>
    <w:charset w:val="00"/>
    <w:family w:val="modern"/>
    <w:pitch w:val="fixed"/>
    <w:sig w:usb0="800002C7" w:usb1="00005CE1"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F41A6"/>
    <w:multiLevelType w:val="hybridMultilevel"/>
    <w:tmpl w:val="FF0E48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8F243D"/>
    <w:multiLevelType w:val="hybridMultilevel"/>
    <w:tmpl w:val="FF0E48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ten Kromberg">
    <w15:presenceInfo w15:providerId="AD" w15:userId="S-1-5-21-30818660-1538375938-1675032939-1135"/>
  </w15:person>
  <w15:person w15:author="Brian Becker">
    <w15:presenceInfo w15:providerId="Windows Live" w15:userId="b6455d1dadfa9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9D"/>
    <w:rsid w:val="0000394C"/>
    <w:rsid w:val="000360A4"/>
    <w:rsid w:val="00057DBB"/>
    <w:rsid w:val="000601F9"/>
    <w:rsid w:val="0007531E"/>
    <w:rsid w:val="000813C8"/>
    <w:rsid w:val="000A20D2"/>
    <w:rsid w:val="000C59A9"/>
    <w:rsid w:val="000E1DEC"/>
    <w:rsid w:val="000F52E6"/>
    <w:rsid w:val="00167F7D"/>
    <w:rsid w:val="00170452"/>
    <w:rsid w:val="001A4E6A"/>
    <w:rsid w:val="001B2D3F"/>
    <w:rsid w:val="001D55F5"/>
    <w:rsid w:val="001E1CAC"/>
    <w:rsid w:val="001E2411"/>
    <w:rsid w:val="00203E55"/>
    <w:rsid w:val="0020731B"/>
    <w:rsid w:val="002218F3"/>
    <w:rsid w:val="002252C5"/>
    <w:rsid w:val="00245BB6"/>
    <w:rsid w:val="00263B55"/>
    <w:rsid w:val="002C11C3"/>
    <w:rsid w:val="002D3DD1"/>
    <w:rsid w:val="002E29F3"/>
    <w:rsid w:val="00340C9A"/>
    <w:rsid w:val="00344AF7"/>
    <w:rsid w:val="00347D81"/>
    <w:rsid w:val="00385FBC"/>
    <w:rsid w:val="003C1594"/>
    <w:rsid w:val="003E73B2"/>
    <w:rsid w:val="003F10F9"/>
    <w:rsid w:val="00455725"/>
    <w:rsid w:val="0045630F"/>
    <w:rsid w:val="004F53C0"/>
    <w:rsid w:val="00516475"/>
    <w:rsid w:val="00526D91"/>
    <w:rsid w:val="00541708"/>
    <w:rsid w:val="00577DC5"/>
    <w:rsid w:val="00592D54"/>
    <w:rsid w:val="005C4827"/>
    <w:rsid w:val="005C67B7"/>
    <w:rsid w:val="005F06C1"/>
    <w:rsid w:val="005F5FF0"/>
    <w:rsid w:val="005F645F"/>
    <w:rsid w:val="00602162"/>
    <w:rsid w:val="00622C8F"/>
    <w:rsid w:val="00627E64"/>
    <w:rsid w:val="00653E66"/>
    <w:rsid w:val="00695165"/>
    <w:rsid w:val="006C204D"/>
    <w:rsid w:val="006C75FE"/>
    <w:rsid w:val="006E5859"/>
    <w:rsid w:val="006F0940"/>
    <w:rsid w:val="006F7EAC"/>
    <w:rsid w:val="007B3780"/>
    <w:rsid w:val="007D6EEF"/>
    <w:rsid w:val="0080047C"/>
    <w:rsid w:val="00821AB5"/>
    <w:rsid w:val="00826B0C"/>
    <w:rsid w:val="008576EF"/>
    <w:rsid w:val="00862747"/>
    <w:rsid w:val="0087189A"/>
    <w:rsid w:val="00883235"/>
    <w:rsid w:val="008A23DB"/>
    <w:rsid w:val="008C7E49"/>
    <w:rsid w:val="00905B63"/>
    <w:rsid w:val="009127A9"/>
    <w:rsid w:val="00942DB1"/>
    <w:rsid w:val="009A0776"/>
    <w:rsid w:val="009E3131"/>
    <w:rsid w:val="00A116C1"/>
    <w:rsid w:val="00A43854"/>
    <w:rsid w:val="00A57DC6"/>
    <w:rsid w:val="00A91267"/>
    <w:rsid w:val="00AB5EEE"/>
    <w:rsid w:val="00B01E27"/>
    <w:rsid w:val="00B25FA2"/>
    <w:rsid w:val="00B27315"/>
    <w:rsid w:val="00B30D4F"/>
    <w:rsid w:val="00B62E15"/>
    <w:rsid w:val="00BA0187"/>
    <w:rsid w:val="00BB5BC0"/>
    <w:rsid w:val="00BC6C47"/>
    <w:rsid w:val="00C05BD3"/>
    <w:rsid w:val="00C1045D"/>
    <w:rsid w:val="00CA22FD"/>
    <w:rsid w:val="00CD2EF4"/>
    <w:rsid w:val="00D00014"/>
    <w:rsid w:val="00D147CB"/>
    <w:rsid w:val="00DC15C2"/>
    <w:rsid w:val="00DC2B1E"/>
    <w:rsid w:val="00E0569D"/>
    <w:rsid w:val="00E33C7B"/>
    <w:rsid w:val="00E47D30"/>
    <w:rsid w:val="00E51E0C"/>
    <w:rsid w:val="00E55A14"/>
    <w:rsid w:val="00E60483"/>
    <w:rsid w:val="00E81D7A"/>
    <w:rsid w:val="00E84E88"/>
    <w:rsid w:val="00E93AF8"/>
    <w:rsid w:val="00EB14C8"/>
    <w:rsid w:val="00EB1E82"/>
    <w:rsid w:val="00EC3489"/>
    <w:rsid w:val="00EE3BF6"/>
    <w:rsid w:val="00F21A5A"/>
    <w:rsid w:val="00F423D6"/>
    <w:rsid w:val="00F535EC"/>
    <w:rsid w:val="00F666B8"/>
    <w:rsid w:val="00F8006A"/>
    <w:rsid w:val="00F80EA8"/>
    <w:rsid w:val="00F95BC0"/>
    <w:rsid w:val="00FB2F69"/>
    <w:rsid w:val="00FB376A"/>
    <w:rsid w:val="00FC563C"/>
    <w:rsid w:val="00FE2E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4D20"/>
  <w15:docId w15:val="{90C66D78-2802-4B27-9894-6D0018F6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56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D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6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56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7D3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42DB1"/>
    <w:pPr>
      <w:ind w:left="720"/>
      <w:contextualSpacing/>
    </w:pPr>
  </w:style>
  <w:style w:type="character" w:styleId="Hyperlink">
    <w:name w:val="Hyperlink"/>
    <w:basedOn w:val="DefaultParagraphFont"/>
    <w:uiPriority w:val="99"/>
    <w:unhideWhenUsed/>
    <w:rsid w:val="00A116C1"/>
    <w:rPr>
      <w:color w:val="0000FF" w:themeColor="hyperlink"/>
      <w:u w:val="single"/>
    </w:rPr>
  </w:style>
  <w:style w:type="character" w:styleId="Mention">
    <w:name w:val="Mention"/>
    <w:basedOn w:val="DefaultParagraphFont"/>
    <w:uiPriority w:val="99"/>
    <w:semiHidden/>
    <w:unhideWhenUsed/>
    <w:rsid w:val="00A116C1"/>
    <w:rPr>
      <w:color w:val="2B579A"/>
      <w:shd w:val="clear" w:color="auto" w:fill="E6E6E6"/>
    </w:rPr>
  </w:style>
  <w:style w:type="paragraph" w:styleId="BalloonText">
    <w:name w:val="Balloon Text"/>
    <w:basedOn w:val="Normal"/>
    <w:link w:val="BalloonTextChar"/>
    <w:uiPriority w:val="99"/>
    <w:semiHidden/>
    <w:unhideWhenUsed/>
    <w:rsid w:val="009A07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776"/>
    <w:rPr>
      <w:rFonts w:ascii="Segoe UI" w:hAnsi="Segoe UI" w:cs="Segoe UI"/>
      <w:sz w:val="18"/>
      <w:szCs w:val="18"/>
    </w:rPr>
  </w:style>
  <w:style w:type="table" w:styleId="TableGrid">
    <w:name w:val="Table Grid"/>
    <w:basedOn w:val="TableNormal"/>
    <w:uiPriority w:val="59"/>
    <w:rsid w:val="001E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C1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C1594"/>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rsid w:val="00FC563C"/>
    <w:rPr>
      <w:sz w:val="16"/>
      <w:szCs w:val="16"/>
    </w:rPr>
  </w:style>
  <w:style w:type="paragraph" w:styleId="CommentText">
    <w:name w:val="annotation text"/>
    <w:basedOn w:val="Normal"/>
    <w:link w:val="CommentTextChar"/>
    <w:uiPriority w:val="99"/>
    <w:semiHidden/>
    <w:unhideWhenUsed/>
    <w:rsid w:val="00FC563C"/>
    <w:pPr>
      <w:spacing w:line="240" w:lineRule="auto"/>
    </w:pPr>
    <w:rPr>
      <w:sz w:val="20"/>
      <w:szCs w:val="20"/>
    </w:rPr>
  </w:style>
  <w:style w:type="character" w:customStyle="1" w:styleId="CommentTextChar">
    <w:name w:val="Comment Text Char"/>
    <w:basedOn w:val="DefaultParagraphFont"/>
    <w:link w:val="CommentText"/>
    <w:uiPriority w:val="99"/>
    <w:semiHidden/>
    <w:rsid w:val="00FC563C"/>
    <w:rPr>
      <w:sz w:val="20"/>
      <w:szCs w:val="20"/>
    </w:rPr>
  </w:style>
  <w:style w:type="paragraph" w:styleId="CommentSubject">
    <w:name w:val="annotation subject"/>
    <w:basedOn w:val="CommentText"/>
    <w:next w:val="CommentText"/>
    <w:link w:val="CommentSubjectChar"/>
    <w:uiPriority w:val="99"/>
    <w:semiHidden/>
    <w:unhideWhenUsed/>
    <w:rsid w:val="00FC563C"/>
    <w:rPr>
      <w:b/>
      <w:bCs/>
    </w:rPr>
  </w:style>
  <w:style w:type="character" w:customStyle="1" w:styleId="CommentSubjectChar">
    <w:name w:val="Comment Subject Char"/>
    <w:basedOn w:val="CommentTextChar"/>
    <w:link w:val="CommentSubject"/>
    <w:uiPriority w:val="99"/>
    <w:semiHidden/>
    <w:rsid w:val="00FC56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47981">
      <w:bodyDiv w:val="1"/>
      <w:marLeft w:val="0"/>
      <w:marRight w:val="0"/>
      <w:marTop w:val="0"/>
      <w:marBottom w:val="0"/>
      <w:divBdr>
        <w:top w:val="none" w:sz="0" w:space="0" w:color="auto"/>
        <w:left w:val="none" w:sz="0" w:space="0" w:color="auto"/>
        <w:bottom w:val="none" w:sz="0" w:space="0" w:color="auto"/>
        <w:right w:val="none" w:sz="0" w:space="0" w:color="auto"/>
      </w:divBdr>
    </w:div>
    <w:div w:id="620846688">
      <w:bodyDiv w:val="1"/>
      <w:marLeft w:val="0"/>
      <w:marRight w:val="0"/>
      <w:marTop w:val="0"/>
      <w:marBottom w:val="0"/>
      <w:divBdr>
        <w:top w:val="none" w:sz="0" w:space="0" w:color="auto"/>
        <w:left w:val="none" w:sz="0" w:space="0" w:color="auto"/>
        <w:bottom w:val="none" w:sz="0" w:space="0" w:color="auto"/>
        <w:right w:val="none" w:sz="0" w:space="0" w:color="auto"/>
      </w:divBdr>
    </w:div>
    <w:div w:id="689797648">
      <w:bodyDiv w:val="1"/>
      <w:marLeft w:val="0"/>
      <w:marRight w:val="0"/>
      <w:marTop w:val="0"/>
      <w:marBottom w:val="0"/>
      <w:divBdr>
        <w:top w:val="none" w:sz="0" w:space="0" w:color="auto"/>
        <w:left w:val="none" w:sz="0" w:space="0" w:color="auto"/>
        <w:bottom w:val="none" w:sz="0" w:space="0" w:color="auto"/>
        <w:right w:val="none" w:sz="0" w:space="0" w:color="auto"/>
      </w:divBdr>
    </w:div>
    <w:div w:id="866135520">
      <w:bodyDiv w:val="1"/>
      <w:marLeft w:val="0"/>
      <w:marRight w:val="0"/>
      <w:marTop w:val="0"/>
      <w:marBottom w:val="0"/>
      <w:divBdr>
        <w:top w:val="none" w:sz="0" w:space="0" w:color="auto"/>
        <w:left w:val="none" w:sz="0" w:space="0" w:color="auto"/>
        <w:bottom w:val="none" w:sz="0" w:space="0" w:color="auto"/>
        <w:right w:val="none" w:sz="0" w:space="0" w:color="auto"/>
      </w:divBdr>
    </w:div>
    <w:div w:id="1103191437">
      <w:bodyDiv w:val="1"/>
      <w:marLeft w:val="0"/>
      <w:marRight w:val="0"/>
      <w:marTop w:val="0"/>
      <w:marBottom w:val="0"/>
      <w:divBdr>
        <w:top w:val="none" w:sz="0" w:space="0" w:color="auto"/>
        <w:left w:val="none" w:sz="0" w:space="0" w:color="auto"/>
        <w:bottom w:val="none" w:sz="0" w:space="0" w:color="auto"/>
        <w:right w:val="none" w:sz="0" w:space="0" w:color="auto"/>
      </w:divBdr>
    </w:div>
    <w:div w:id="1185171046">
      <w:bodyDiv w:val="1"/>
      <w:marLeft w:val="0"/>
      <w:marRight w:val="0"/>
      <w:marTop w:val="0"/>
      <w:marBottom w:val="0"/>
      <w:divBdr>
        <w:top w:val="none" w:sz="0" w:space="0" w:color="auto"/>
        <w:left w:val="none" w:sz="0" w:space="0" w:color="auto"/>
        <w:bottom w:val="none" w:sz="0" w:space="0" w:color="auto"/>
        <w:right w:val="none" w:sz="0" w:space="0" w:color="auto"/>
      </w:divBdr>
    </w:div>
    <w:div w:id="1226064031">
      <w:bodyDiv w:val="1"/>
      <w:marLeft w:val="0"/>
      <w:marRight w:val="0"/>
      <w:marTop w:val="0"/>
      <w:marBottom w:val="0"/>
      <w:divBdr>
        <w:top w:val="none" w:sz="0" w:space="0" w:color="auto"/>
        <w:left w:val="none" w:sz="0" w:space="0" w:color="auto"/>
        <w:bottom w:val="none" w:sz="0" w:space="0" w:color="auto"/>
        <w:right w:val="none" w:sz="0" w:space="0" w:color="auto"/>
      </w:divBdr>
    </w:div>
    <w:div w:id="1439371919">
      <w:bodyDiv w:val="1"/>
      <w:marLeft w:val="0"/>
      <w:marRight w:val="0"/>
      <w:marTop w:val="0"/>
      <w:marBottom w:val="0"/>
      <w:divBdr>
        <w:top w:val="none" w:sz="0" w:space="0" w:color="auto"/>
        <w:left w:val="none" w:sz="0" w:space="0" w:color="auto"/>
        <w:bottom w:val="none" w:sz="0" w:space="0" w:color="auto"/>
        <w:right w:val="none" w:sz="0" w:space="0" w:color="auto"/>
      </w:divBdr>
    </w:div>
    <w:div w:id="1525635210">
      <w:bodyDiv w:val="1"/>
      <w:marLeft w:val="0"/>
      <w:marRight w:val="0"/>
      <w:marTop w:val="0"/>
      <w:marBottom w:val="0"/>
      <w:divBdr>
        <w:top w:val="none" w:sz="0" w:space="0" w:color="auto"/>
        <w:left w:val="none" w:sz="0" w:space="0" w:color="auto"/>
        <w:bottom w:val="none" w:sz="0" w:space="0" w:color="auto"/>
        <w:right w:val="none" w:sz="0" w:space="0" w:color="auto"/>
      </w:divBdr>
    </w:div>
    <w:div w:id="1829401768">
      <w:bodyDiv w:val="1"/>
      <w:marLeft w:val="0"/>
      <w:marRight w:val="0"/>
      <w:marTop w:val="0"/>
      <w:marBottom w:val="0"/>
      <w:divBdr>
        <w:top w:val="none" w:sz="0" w:space="0" w:color="auto"/>
        <w:left w:val="none" w:sz="0" w:space="0" w:color="auto"/>
        <w:bottom w:val="none" w:sz="0" w:space="0" w:color="auto"/>
        <w:right w:val="none" w:sz="0" w:space="0" w:color="auto"/>
      </w:divBdr>
    </w:div>
    <w:div w:id="1894583119">
      <w:bodyDiv w:val="1"/>
      <w:marLeft w:val="0"/>
      <w:marRight w:val="0"/>
      <w:marTop w:val="0"/>
      <w:marBottom w:val="0"/>
      <w:divBdr>
        <w:top w:val="none" w:sz="0" w:space="0" w:color="auto"/>
        <w:left w:val="none" w:sz="0" w:space="0" w:color="auto"/>
        <w:bottom w:val="none" w:sz="0" w:space="0" w:color="auto"/>
        <w:right w:val="none" w:sz="0" w:space="0" w:color="auto"/>
      </w:divBdr>
    </w:div>
    <w:div w:id="2035034836">
      <w:bodyDiv w:val="1"/>
      <w:marLeft w:val="0"/>
      <w:marRight w:val="0"/>
      <w:marTop w:val="0"/>
      <w:marBottom w:val="0"/>
      <w:divBdr>
        <w:top w:val="none" w:sz="0" w:space="0" w:color="auto"/>
        <w:left w:val="none" w:sz="0" w:space="0" w:color="auto"/>
        <w:bottom w:val="none" w:sz="0" w:space="0" w:color="auto"/>
        <w:right w:val="none" w:sz="0" w:space="0" w:color="auto"/>
      </w:divBdr>
    </w:div>
    <w:div w:id="205692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pport@dyalog.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800B0-2207-4F21-B11D-1754265D7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10</Pages>
  <Words>3550</Words>
  <Characters>20238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Bjørn H. Christensen</dc:creator>
  <cp:lastModifiedBy>Morten Kromberg</cp:lastModifiedBy>
  <cp:revision>15</cp:revision>
  <dcterms:created xsi:type="dcterms:W3CDTF">2017-05-01T10:23:00Z</dcterms:created>
  <dcterms:modified xsi:type="dcterms:W3CDTF">2017-05-01T19:53:00Z</dcterms:modified>
</cp:coreProperties>
</file>